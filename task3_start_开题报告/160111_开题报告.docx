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100" w:beforeAutospacing="1" w:after="100" w:afterAutospacing="1"/>
        <w:jc w:val="center"/>
        <w:rPr>
          <w:b/>
          <w:bCs/>
          <w:spacing w:val="60"/>
          <w:sz w:val="60"/>
          <w:szCs w:val="60"/>
        </w:rPr>
      </w:pPr>
    </w:p>
    <w:p>
      <w:pPr>
        <w:spacing w:before="100" w:beforeAutospacing="1" w:after="100" w:afterAutospacing="1"/>
        <w:jc w:val="center"/>
        <w:rPr>
          <w:sz w:val="60"/>
          <w:szCs w:val="60"/>
        </w:rPr>
      </w:pPr>
      <w:r>
        <w:rPr>
          <w:b/>
          <w:bCs/>
          <w:spacing w:val="60"/>
          <w:sz w:val="60"/>
          <w:szCs w:val="60"/>
        </w:rPr>
        <w:t>杭州电子科技大学</w:t>
      </w:r>
    </w:p>
    <w:p>
      <w:pPr>
        <w:spacing w:before="100" w:beforeAutospacing="1" w:after="100" w:afterAutospacing="1"/>
        <w:jc w:val="center"/>
        <w:rPr>
          <w:ins w:id="0" w:author="Gooraye" w:date="2016-01-11T14:50:06Z"/>
          <w:b/>
          <w:bCs/>
          <w:spacing w:val="60"/>
          <w:sz w:val="48"/>
          <w:szCs w:val="48"/>
        </w:rPr>
      </w:pPr>
      <w:r>
        <w:rPr>
          <w:b/>
          <w:bCs/>
          <w:spacing w:val="60"/>
          <w:sz w:val="48"/>
          <w:szCs w:val="48"/>
        </w:rPr>
        <w:t>毕业设计（论文）开题报告</w:t>
      </w:r>
    </w:p>
    <w:p>
      <w:pPr>
        <w:spacing w:before="100" w:beforeAutospacing="1" w:after="100" w:afterAutospacing="1"/>
        <w:jc w:val="center"/>
        <w:rPr>
          <w:del w:id="1" w:author="Gooraye" w:date="2016-01-11T14:49:56Z"/>
          <w:b/>
          <w:bCs/>
          <w:spacing w:val="60"/>
          <w:sz w:val="48"/>
          <w:szCs w:val="48"/>
        </w:rPr>
      </w:pPr>
    </w:p>
    <w:p>
      <w:pPr>
        <w:jc w:val="center"/>
        <w:rPr>
          <w:b/>
          <w:sz w:val="48"/>
        </w:rPr>
      </w:pPr>
      <w:ins w:id="2" w:author="刀手" w:date="2015-11-13T00:56:00Z">
        <w:del w:id="3" w:author="Gooraye" w:date="2016-01-11T14:49:56Z">
          <w:r>
            <w:rPr>
              <w:rFonts w:hint="eastAsia"/>
              <w:b/>
              <w:sz w:val="48"/>
            </w:rPr>
            <w:delText>正文(“</w:delText>
          </w:r>
        </w:del>
      </w:ins>
      <w:ins w:id="4" w:author="刀手" w:date="2015-11-13T00:56:00Z">
        <w:del w:id="5" w:author="Gooraye" w:date="2016-01-11T14:49:56Z">
          <w:r>
            <w:rPr>
              <w:rFonts w:hint="eastAsia" w:cs="楷体" w:asciiTheme="minorEastAsia" w:hAnsiTheme="minorEastAsia" w:eastAsiaTheme="minorEastAsia"/>
              <w:b/>
              <w:bCs/>
              <w:sz w:val="28"/>
              <w:szCs w:val="28"/>
            </w:rPr>
            <w:delText>4、研究工作进度</w:delText>
          </w:r>
        </w:del>
      </w:ins>
      <w:ins w:id="6" w:author="刀手" w:date="2015-11-13T00:57:00Z">
        <w:del w:id="7" w:author="Gooraye" w:date="2016-01-11T14:49:56Z">
          <w:r>
            <w:rPr>
              <w:rFonts w:hint="eastAsia" w:cs="楷体" w:asciiTheme="minorEastAsia" w:hAnsiTheme="minorEastAsia" w:eastAsiaTheme="minorEastAsia"/>
              <w:b/>
              <w:bCs/>
              <w:sz w:val="28"/>
              <w:szCs w:val="28"/>
            </w:rPr>
            <w:delText>”</w:delText>
          </w:r>
        </w:del>
      </w:ins>
      <w:ins w:id="8" w:author="刀手" w:date="2015-11-13T00:56:00Z">
        <w:del w:id="9" w:author="Gooraye" w:date="2016-01-11T14:49:56Z">
          <w:r>
            <w:rPr>
              <w:rFonts w:hint="eastAsia" w:cs="楷体" w:asciiTheme="minorEastAsia" w:hAnsiTheme="minorEastAsia" w:eastAsiaTheme="minorEastAsia"/>
              <w:b/>
              <w:bCs/>
              <w:sz w:val="28"/>
              <w:szCs w:val="28"/>
            </w:rPr>
            <w:delText>之前</w:delText>
          </w:r>
        </w:del>
      </w:ins>
      <w:ins w:id="10" w:author="刀手" w:date="2015-11-13T00:56:00Z">
        <w:del w:id="11" w:author="Gooraye" w:date="2016-01-11T14:49:56Z">
          <w:r>
            <w:rPr>
              <w:rFonts w:hint="eastAsia"/>
              <w:b/>
              <w:sz w:val="48"/>
            </w:rPr>
            <w:delText>)字数没有到3000</w:delText>
          </w:r>
        </w:del>
      </w:ins>
    </w:p>
    <w:p>
      <w:pPr>
        <w:jc w:val="center"/>
        <w:rPr>
          <w:b/>
          <w:sz w:val="48"/>
        </w:rPr>
      </w:pPr>
    </w:p>
    <w:tbl>
      <w:tblPr>
        <w:tblStyle w:val="7"/>
        <w:tblW w:w="8062" w:type="dxa"/>
        <w:jc w:val="center"/>
        <w:tblInd w:w="0" w:type="dxa"/>
        <w:tblLayout w:type="fixed"/>
        <w:tblCellMar>
          <w:top w:w="0" w:type="dxa"/>
          <w:left w:w="108" w:type="dxa"/>
          <w:bottom w:w="0" w:type="dxa"/>
          <w:right w:w="108" w:type="dxa"/>
        </w:tblCellMar>
      </w:tblPr>
      <w:tblGrid>
        <w:gridCol w:w="1800"/>
        <w:gridCol w:w="6262"/>
      </w:tblGrid>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题    目</w:t>
            </w:r>
          </w:p>
        </w:tc>
        <w:tc>
          <w:tcPr>
            <w:tcW w:w="6262" w:type="dxa"/>
            <w:tcBorders>
              <w:bottom w:val="single" w:color="auto" w:sz="4" w:space="0"/>
            </w:tcBorders>
            <w:vAlign w:val="center"/>
          </w:tcPr>
          <w:p>
            <w:pPr>
              <w:jc w:val="center"/>
              <w:rPr>
                <w:sz w:val="28"/>
                <w:szCs w:val="28"/>
              </w:rPr>
            </w:pPr>
            <w:r>
              <w:rPr>
                <w:rFonts w:hAnsi="宋体"/>
                <w:sz w:val="28"/>
                <w:szCs w:val="28"/>
                <w:rPrChange w:id="12" w:author="刀手" w:date="2015-11-13T00:55:00Z">
                  <w:rPr>
                    <w:rFonts w:hAnsi="宋体"/>
                    <w:szCs w:val="24"/>
                  </w:rPr>
                </w:rPrChange>
              </w:rPr>
              <w:t>基于</w:t>
            </w:r>
            <w:r>
              <w:rPr>
                <w:rFonts w:hint="eastAsia" w:hAnsi="宋体"/>
                <w:sz w:val="28"/>
                <w:szCs w:val="28"/>
                <w:rPrChange w:id="13" w:author="刀手" w:date="2015-11-13T00:55:00Z">
                  <w:rPr>
                    <w:rFonts w:hint="eastAsia"/>
                    <w:szCs w:val="24"/>
                  </w:rPr>
                </w:rPrChange>
              </w:rPr>
              <w:t>Android</w:t>
            </w:r>
            <w:r>
              <w:rPr>
                <w:rFonts w:hint="eastAsia" w:hAnsi="宋体"/>
                <w:sz w:val="28"/>
                <w:szCs w:val="28"/>
                <w:rPrChange w:id="14" w:author="刀手" w:date="2015-11-13T00:55:00Z">
                  <w:rPr>
                    <w:rFonts w:hint="eastAsia"/>
                    <w:szCs w:val="24"/>
                  </w:rPr>
                </w:rPrChange>
              </w:rPr>
              <w:t>系统的图像插值实现</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学    院</w:t>
            </w:r>
          </w:p>
        </w:tc>
        <w:tc>
          <w:tcPr>
            <w:tcW w:w="6262" w:type="dxa"/>
            <w:tcBorders>
              <w:top w:val="single" w:color="auto" w:sz="4" w:space="0"/>
              <w:bottom w:val="single" w:color="auto" w:sz="4" w:space="0"/>
            </w:tcBorders>
            <w:vAlign w:val="center"/>
          </w:tcPr>
          <w:p>
            <w:pPr>
              <w:jc w:val="center"/>
              <w:rPr>
                <w:sz w:val="28"/>
                <w:szCs w:val="28"/>
              </w:rPr>
            </w:pPr>
            <w:r>
              <w:rPr>
                <w:rFonts w:hAnsi="宋体"/>
                <w:sz w:val="28"/>
                <w:szCs w:val="28"/>
              </w:rPr>
              <w:t>通信工程</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专    业</w:t>
            </w:r>
          </w:p>
        </w:tc>
        <w:tc>
          <w:tcPr>
            <w:tcW w:w="6262" w:type="dxa"/>
            <w:tcBorders>
              <w:top w:val="single" w:color="auto" w:sz="4" w:space="0"/>
              <w:bottom w:val="single" w:color="auto" w:sz="4" w:space="0"/>
            </w:tcBorders>
            <w:vAlign w:val="center"/>
          </w:tcPr>
          <w:p>
            <w:pPr>
              <w:jc w:val="center"/>
              <w:rPr>
                <w:sz w:val="28"/>
                <w:szCs w:val="28"/>
              </w:rPr>
            </w:pPr>
            <w:r>
              <w:rPr>
                <w:rFonts w:hAnsi="宋体"/>
                <w:sz w:val="28"/>
                <w:szCs w:val="28"/>
              </w:rPr>
              <w:t>通信工程</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姓    名</w:t>
            </w:r>
          </w:p>
        </w:tc>
        <w:tc>
          <w:tcPr>
            <w:tcW w:w="6262" w:type="dxa"/>
            <w:tcBorders>
              <w:top w:val="single" w:color="auto" w:sz="4" w:space="0"/>
              <w:bottom w:val="single" w:color="auto" w:sz="4" w:space="0"/>
            </w:tcBorders>
            <w:vAlign w:val="center"/>
          </w:tcPr>
          <w:p>
            <w:pPr>
              <w:jc w:val="center"/>
              <w:rPr>
                <w:sz w:val="28"/>
                <w:szCs w:val="28"/>
              </w:rPr>
            </w:pPr>
            <w:r>
              <w:rPr>
                <w:rFonts w:hint="eastAsia"/>
                <w:sz w:val="28"/>
                <w:szCs w:val="28"/>
              </w:rPr>
              <w:t>林江</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班    级</w:t>
            </w:r>
          </w:p>
        </w:tc>
        <w:tc>
          <w:tcPr>
            <w:tcW w:w="6262" w:type="dxa"/>
            <w:tcBorders>
              <w:top w:val="single" w:color="auto" w:sz="4" w:space="0"/>
              <w:bottom w:val="single" w:color="auto" w:sz="4" w:space="0"/>
            </w:tcBorders>
            <w:vAlign w:val="center"/>
          </w:tcPr>
          <w:p>
            <w:pPr>
              <w:jc w:val="center"/>
              <w:rPr>
                <w:sz w:val="28"/>
                <w:szCs w:val="28"/>
              </w:rPr>
            </w:pPr>
            <w:r>
              <w:rPr>
                <w:rFonts w:hint="eastAsia"/>
                <w:sz w:val="28"/>
                <w:szCs w:val="28"/>
              </w:rPr>
              <w:t>12083415</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学    号</w:t>
            </w:r>
          </w:p>
        </w:tc>
        <w:tc>
          <w:tcPr>
            <w:tcW w:w="6262" w:type="dxa"/>
            <w:tcBorders>
              <w:top w:val="single" w:color="auto" w:sz="4" w:space="0"/>
              <w:bottom w:val="single" w:color="auto" w:sz="4" w:space="0"/>
            </w:tcBorders>
            <w:vAlign w:val="center"/>
          </w:tcPr>
          <w:p>
            <w:pPr>
              <w:jc w:val="center"/>
              <w:rPr>
                <w:sz w:val="28"/>
                <w:szCs w:val="28"/>
              </w:rPr>
            </w:pPr>
            <w:r>
              <w:rPr>
                <w:rFonts w:hint="eastAsia"/>
                <w:sz w:val="28"/>
                <w:szCs w:val="28"/>
              </w:rPr>
              <w:t>12081523</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指导教师</w:t>
            </w:r>
          </w:p>
        </w:tc>
        <w:tc>
          <w:tcPr>
            <w:tcW w:w="6262" w:type="dxa"/>
            <w:tcBorders>
              <w:top w:val="single" w:color="auto" w:sz="4" w:space="0"/>
              <w:bottom w:val="single" w:color="auto" w:sz="4" w:space="0"/>
            </w:tcBorders>
            <w:vAlign w:val="center"/>
          </w:tcPr>
          <w:p>
            <w:pPr>
              <w:jc w:val="center"/>
              <w:rPr>
                <w:sz w:val="28"/>
                <w:szCs w:val="28"/>
              </w:rPr>
            </w:pPr>
            <w:r>
              <w:rPr>
                <w:rFonts w:hint="eastAsia"/>
                <w:sz w:val="28"/>
                <w:szCs w:val="28"/>
              </w:rPr>
              <w:t>陈华华</w:t>
            </w:r>
          </w:p>
        </w:tc>
      </w:tr>
    </w:tbl>
    <w:p>
      <w:pPr>
        <w:pStyle w:val="11"/>
        <w:spacing w:line="360" w:lineRule="auto"/>
        <w:ind w:firstLine="0" w:firstLineChars="0"/>
        <w:rPr>
          <w:del w:id="15" w:author="Gooraye" w:date="2016-01-11T14:50:09Z"/>
          <w:sz w:val="28"/>
          <w:szCs w:val="28"/>
        </w:rPr>
      </w:pPr>
    </w:p>
    <w:p>
      <w:pPr>
        <w:pStyle w:val="11"/>
        <w:spacing w:line="360" w:lineRule="auto"/>
        <w:ind w:firstLine="0" w:firstLineChars="0"/>
        <w:rPr>
          <w:ins w:id="16" w:author="Gooraye" w:date="2016-01-11T14:50:03Z"/>
          <w:rFonts w:hint="eastAsia" w:cs="楷体" w:asciiTheme="minorEastAsia" w:hAnsiTheme="minorEastAsia" w:eastAsiaTheme="minorEastAsia"/>
          <w:b/>
          <w:bCs/>
          <w:sz w:val="28"/>
          <w:szCs w:val="28"/>
        </w:rPr>
      </w:pPr>
    </w:p>
    <w:p>
      <w:pPr>
        <w:pStyle w:val="11"/>
        <w:spacing w:line="360" w:lineRule="auto"/>
        <w:ind w:firstLine="0" w:firstLineChars="0"/>
        <w:rPr>
          <w:rFonts w:cs="楷体" w:asciiTheme="minorEastAsia" w:hAnsiTheme="minorEastAsia" w:eastAsiaTheme="minorEastAsia"/>
          <w:b/>
          <w:bCs/>
          <w:sz w:val="28"/>
          <w:szCs w:val="28"/>
          <w:rPrChange w:id="17" w:author="刀手" w:date="2015-11-13T00:55:00Z">
            <w:rPr>
              <w:rFonts w:ascii="楷体" w:hAnsi="楷体" w:eastAsia="楷体" w:cs="楷体"/>
              <w:b/>
              <w:bCs/>
              <w:sz w:val="28"/>
              <w:szCs w:val="28"/>
            </w:rPr>
          </w:rPrChange>
        </w:rPr>
      </w:pPr>
      <w:r>
        <w:rPr>
          <w:rFonts w:hint="eastAsia" w:cs="楷体" w:asciiTheme="minorEastAsia" w:hAnsiTheme="minorEastAsia" w:eastAsiaTheme="minorEastAsia"/>
          <w:b/>
          <w:bCs/>
          <w:sz w:val="28"/>
          <w:szCs w:val="28"/>
          <w:rPrChange w:id="18" w:author="刀手" w:date="2015-11-13T00:55:00Z">
            <w:rPr>
              <w:rFonts w:hint="eastAsia" w:ascii="楷体" w:hAnsi="楷体" w:eastAsia="楷体" w:cs="楷体"/>
              <w:b/>
              <w:bCs/>
              <w:sz w:val="28"/>
              <w:szCs w:val="28"/>
            </w:rPr>
          </w:rPrChange>
        </w:rPr>
        <w:t>1</w:t>
      </w:r>
      <w:r>
        <w:rPr>
          <w:rFonts w:hint="eastAsia" w:cs="楷体" w:asciiTheme="minorEastAsia" w:hAnsiTheme="minorEastAsia" w:eastAsiaTheme="minorEastAsia"/>
          <w:b/>
          <w:bCs/>
          <w:sz w:val="28"/>
          <w:szCs w:val="28"/>
          <w:rPrChange w:id="19" w:author="刀手" w:date="2015-11-13T00:55:00Z">
            <w:rPr>
              <w:rFonts w:hint="eastAsia" w:ascii="楷体" w:hAnsi="楷体" w:eastAsia="楷体" w:cs="楷体"/>
              <w:b/>
              <w:bCs/>
              <w:sz w:val="28"/>
              <w:szCs w:val="28"/>
            </w:rPr>
          </w:rPrChange>
        </w:rPr>
        <w:t>、</w:t>
      </w:r>
      <w:r>
        <w:rPr>
          <w:rFonts w:hint="eastAsia" w:cs="楷体" w:asciiTheme="minorEastAsia" w:hAnsiTheme="minorEastAsia" w:eastAsiaTheme="minorEastAsia"/>
          <w:b/>
          <w:bCs/>
          <w:sz w:val="28"/>
          <w:szCs w:val="28"/>
          <w:rPrChange w:id="20" w:author="刀手" w:date="2015-11-13T00:55:00Z">
            <w:rPr>
              <w:rFonts w:hint="eastAsia" w:ascii="楷体" w:hAnsi="楷体" w:eastAsia="楷体" w:cs="楷体"/>
              <w:b/>
              <w:bCs/>
              <w:sz w:val="28"/>
              <w:szCs w:val="28"/>
            </w:rPr>
          </w:rPrChange>
        </w:rPr>
        <w:t>综述本课题国内外研究动态，说明选题的依据和意义；</w:t>
      </w:r>
    </w:p>
    <w:p>
      <w:pPr>
        <w:spacing w:line="400" w:lineRule="exact"/>
        <w:ind w:firstLine="480" w:firstLineChars="200"/>
        <w:rPr>
          <w:ins w:id="21" w:author="Gooraye" w:date="2016-01-11T14:53:11Z"/>
          <w:rFonts w:hint="eastAsia" w:cs="Times New Roman"/>
          <w:color w:val="000000"/>
          <w:sz w:val="24"/>
          <w:szCs w:val="24"/>
        </w:rPr>
      </w:pPr>
      <w:ins w:id="22" w:author="Gooraye" w:date="2016-01-11T14:53:11Z">
        <w:r>
          <w:rPr>
            <w:rFonts w:hint="eastAsia" w:cs="Times New Roman"/>
            <w:color w:val="000000"/>
            <w:sz w:val="24"/>
            <w:szCs w:val="24"/>
          </w:rPr>
          <w:t>据研究表明，人们获取的全部信息中，有80%以上来源于视觉</w:t>
        </w:r>
      </w:ins>
      <w:ins w:id="23" w:author="Gooraye" w:date="2016-01-11T14:53:11Z">
        <w:r>
          <w:rPr>
            <w:rFonts w:hint="eastAsia" w:cs="Times New Roman"/>
            <w:color w:val="000000"/>
            <w:sz w:val="24"/>
            <w:szCs w:val="24"/>
            <w:lang w:val="en-US" w:eastAsia="zh-CN"/>
          </w:rPr>
          <w:t>[</w:t>
        </w:r>
      </w:ins>
      <w:ins w:id="24" w:author="Gooraye" w:date="2016-01-11T15:38:42Z">
        <w:r>
          <w:rPr>
            <w:rFonts w:hint="eastAsia" w:cs="Times New Roman"/>
            <w:color w:val="000000"/>
            <w:sz w:val="24"/>
            <w:szCs w:val="24"/>
            <w:lang w:val="en-US" w:eastAsia="zh-CN"/>
          </w:rPr>
          <w:t>1</w:t>
        </w:r>
      </w:ins>
      <w:ins w:id="25" w:author="Gooraye" w:date="2016-01-11T14:53:11Z">
        <w:r>
          <w:rPr>
            <w:rFonts w:hint="eastAsia" w:cs="Times New Roman"/>
            <w:color w:val="000000"/>
            <w:sz w:val="24"/>
            <w:szCs w:val="24"/>
            <w:lang w:val="en-US" w:eastAsia="zh-CN"/>
          </w:rPr>
          <w:t>]</w:t>
        </w:r>
      </w:ins>
      <w:ins w:id="26" w:author="Gooraye" w:date="2016-01-11T14:53:11Z">
        <w:r>
          <w:rPr>
            <w:rFonts w:hint="eastAsia" w:cs="Times New Roman"/>
            <w:color w:val="000000"/>
            <w:sz w:val="24"/>
            <w:szCs w:val="24"/>
          </w:rPr>
          <w:t>。相</w:t>
        </w:r>
      </w:ins>
      <w:ins w:id="27" w:author="Gooraye" w:date="2016-01-11T14:53:11Z">
        <w:r>
          <w:rPr>
            <w:rFonts w:hint="eastAsia" w:cs="Times New Roman"/>
            <w:color w:val="000000"/>
            <w:sz w:val="24"/>
            <w:szCs w:val="24"/>
            <w:lang w:eastAsia="zh-CN"/>
          </w:rPr>
          <w:t>比较</w:t>
        </w:r>
      </w:ins>
      <w:ins w:id="28" w:author="Gooraye" w:date="2016-01-11T14:53:11Z">
        <w:r>
          <w:rPr>
            <w:rFonts w:hint="eastAsia" w:cs="Times New Roman"/>
            <w:color w:val="000000"/>
            <w:sz w:val="24"/>
            <w:szCs w:val="24"/>
          </w:rPr>
          <w:t>语音或文字</w:t>
        </w:r>
      </w:ins>
      <w:ins w:id="29" w:author="Gooraye" w:date="2016-01-11T14:53:11Z">
        <w:r>
          <w:rPr>
            <w:rFonts w:hint="eastAsia" w:cs="Times New Roman"/>
            <w:color w:val="000000"/>
            <w:sz w:val="24"/>
            <w:szCs w:val="24"/>
            <w:lang w:eastAsia="zh-CN"/>
          </w:rPr>
          <w:t>而言</w:t>
        </w:r>
      </w:ins>
      <w:ins w:id="30" w:author="Gooraye" w:date="2016-01-11T14:53:11Z">
        <w:r>
          <w:rPr>
            <w:rFonts w:hint="eastAsia" w:cs="Times New Roman"/>
            <w:color w:val="000000"/>
            <w:sz w:val="24"/>
            <w:szCs w:val="24"/>
          </w:rPr>
          <w:t>，图像能够带给人的信息更多、更</w:t>
        </w:r>
      </w:ins>
      <w:ins w:id="31" w:author="Gooraye" w:date="2016-01-11T14:53:11Z">
        <w:r>
          <w:rPr>
            <w:rFonts w:hint="eastAsia" w:cs="Times New Roman"/>
            <w:color w:val="000000"/>
            <w:sz w:val="24"/>
            <w:szCs w:val="24"/>
            <w:lang w:eastAsia="zh-CN"/>
          </w:rPr>
          <w:t>贴切</w:t>
        </w:r>
      </w:ins>
      <w:ins w:id="32" w:author="Gooraye" w:date="2016-01-11T14:53:11Z">
        <w:r>
          <w:rPr>
            <w:rFonts w:hint="eastAsia" w:cs="Times New Roman"/>
            <w:color w:val="000000"/>
            <w:sz w:val="24"/>
            <w:szCs w:val="24"/>
          </w:rPr>
          <w:t>，在生活中</w:t>
        </w:r>
      </w:ins>
      <w:ins w:id="33" w:author="Gooraye" w:date="2016-01-11T14:53:11Z">
        <w:r>
          <w:rPr>
            <w:rFonts w:hint="eastAsia" w:cs="Times New Roman"/>
            <w:color w:val="000000"/>
            <w:sz w:val="24"/>
            <w:szCs w:val="24"/>
            <w:lang w:eastAsia="zh-CN"/>
          </w:rPr>
          <w:t>使用的效率更高、具有</w:t>
        </w:r>
      </w:ins>
      <w:ins w:id="34" w:author="Gooraye" w:date="2016-01-11T14:53:11Z">
        <w:r>
          <w:rPr>
            <w:rFonts w:hint="eastAsia" w:cs="Times New Roman"/>
            <w:color w:val="000000"/>
            <w:sz w:val="24"/>
            <w:szCs w:val="24"/>
          </w:rPr>
          <w:t>更</w:t>
        </w:r>
      </w:ins>
      <w:ins w:id="35" w:author="Gooraye" w:date="2016-01-11T14:53:11Z">
        <w:r>
          <w:rPr>
            <w:rFonts w:hint="eastAsia" w:cs="Times New Roman"/>
            <w:color w:val="000000"/>
            <w:sz w:val="24"/>
            <w:szCs w:val="24"/>
            <w:lang w:eastAsia="zh-CN"/>
          </w:rPr>
          <w:t>普遍</w:t>
        </w:r>
      </w:ins>
      <w:ins w:id="36" w:author="Gooraye" w:date="2016-01-11T14:53:11Z">
        <w:r>
          <w:rPr>
            <w:rFonts w:hint="eastAsia" w:cs="Times New Roman"/>
            <w:color w:val="000000"/>
            <w:sz w:val="24"/>
            <w:szCs w:val="24"/>
          </w:rPr>
          <w:t>的适用</w:t>
        </w:r>
      </w:ins>
      <w:ins w:id="37" w:author="Gooraye" w:date="2016-01-11T14:53:11Z">
        <w:r>
          <w:rPr>
            <w:rFonts w:hint="eastAsia" w:cs="Times New Roman"/>
            <w:color w:val="000000"/>
            <w:sz w:val="24"/>
            <w:szCs w:val="24"/>
            <w:lang w:eastAsia="zh-CN"/>
          </w:rPr>
          <w:t>能力</w:t>
        </w:r>
      </w:ins>
      <w:ins w:id="38" w:author="Gooraye" w:date="2016-01-11T14:53:11Z">
        <w:r>
          <w:rPr>
            <w:rFonts w:hint="eastAsia" w:cs="Times New Roman"/>
            <w:color w:val="000000"/>
            <w:sz w:val="24"/>
            <w:szCs w:val="24"/>
          </w:rPr>
          <w:t>。伴随着</w:t>
        </w:r>
      </w:ins>
      <w:ins w:id="39" w:author="Gooraye" w:date="2016-01-11T14:53:11Z">
        <w:r>
          <w:rPr>
            <w:rFonts w:hint="eastAsia" w:cs="Times New Roman"/>
            <w:color w:val="000000"/>
            <w:sz w:val="24"/>
            <w:szCs w:val="24"/>
            <w:lang w:eastAsia="zh-CN"/>
          </w:rPr>
          <w:t>智能设备</w:t>
        </w:r>
      </w:ins>
      <w:ins w:id="40" w:author="Gooraye" w:date="2016-01-11T14:53:11Z">
        <w:r>
          <w:rPr>
            <w:rFonts w:hint="eastAsia" w:cs="Times New Roman"/>
            <w:color w:val="000000"/>
            <w:sz w:val="24"/>
            <w:szCs w:val="24"/>
          </w:rPr>
          <w:t>的飞速发展，智能手机走近并越来越贴合人们的日常生活</w:t>
        </w:r>
      </w:ins>
      <w:ins w:id="41" w:author="Gooraye" w:date="2016-01-11T14:53:11Z">
        <w:r>
          <w:rPr>
            <w:rFonts w:hint="eastAsia" w:cs="Times New Roman"/>
            <w:color w:val="000000"/>
            <w:sz w:val="24"/>
            <w:szCs w:val="24"/>
            <w:lang w:eastAsia="zh-CN"/>
          </w:rPr>
          <w:t>之中</w:t>
        </w:r>
      </w:ins>
      <w:ins w:id="42" w:author="Gooraye" w:date="2016-01-11T14:53:11Z">
        <w:r>
          <w:rPr>
            <w:rFonts w:hint="eastAsia" w:cs="Times New Roman"/>
            <w:color w:val="000000"/>
            <w:sz w:val="24"/>
            <w:szCs w:val="24"/>
          </w:rPr>
          <w:t>；而现今智能终端中，Android系统划分了智能手机系统这块蛋糕的一半；因此满足Android手机用户对手机中图像的需求是必要的。</w:t>
        </w:r>
      </w:ins>
    </w:p>
    <w:p>
      <w:pPr>
        <w:spacing w:line="400" w:lineRule="exact"/>
        <w:ind w:firstLine="480" w:firstLineChars="200"/>
        <w:rPr>
          <w:ins w:id="43" w:author="Gooraye" w:date="2016-01-11T14:53:11Z"/>
          <w:rFonts w:hint="eastAsia" w:cs="Times New Roman"/>
          <w:color w:val="000000"/>
          <w:sz w:val="24"/>
          <w:szCs w:val="24"/>
        </w:rPr>
      </w:pPr>
      <w:ins w:id="44" w:author="Gooraye" w:date="2016-01-11T14:53:11Z">
        <w:r>
          <w:rPr>
            <w:rFonts w:hint="eastAsia" w:cs="Times New Roman"/>
            <w:color w:val="000000"/>
            <w:sz w:val="24"/>
            <w:szCs w:val="24"/>
          </w:rPr>
          <w:t>在步入信息时代的今天，图像的数字化输入设备种类丰富多彩，包含扫描仪、数字相机等等，它们通过对图像上的</w:t>
        </w:r>
      </w:ins>
      <w:ins w:id="45" w:author="Gooraye" w:date="2016-01-11T14:53:11Z">
        <w:r>
          <w:rPr>
            <w:rFonts w:hint="eastAsia" w:cs="Times New Roman"/>
            <w:color w:val="000000"/>
            <w:sz w:val="24"/>
            <w:szCs w:val="24"/>
            <w:lang w:eastAsia="zh-CN"/>
          </w:rPr>
          <w:t>大量细</w:t>
        </w:r>
      </w:ins>
      <w:ins w:id="46" w:author="Gooraye" w:date="2016-01-11T14:53:11Z">
        <w:r>
          <w:rPr>
            <w:rFonts w:hint="eastAsia" w:cs="Times New Roman"/>
            <w:color w:val="000000"/>
            <w:sz w:val="24"/>
            <w:szCs w:val="24"/>
          </w:rPr>
          <w:t>小区域进行采样，形成</w:t>
        </w:r>
      </w:ins>
      <w:ins w:id="47" w:author="Gooraye" w:date="2016-01-11T14:53:11Z">
        <w:r>
          <w:rPr>
            <w:rFonts w:hint="eastAsia" w:cs="Times New Roman"/>
            <w:color w:val="000000"/>
            <w:sz w:val="24"/>
            <w:szCs w:val="24"/>
            <w:lang w:eastAsia="zh-CN"/>
          </w:rPr>
          <w:t>对应</w:t>
        </w:r>
      </w:ins>
      <w:ins w:id="48" w:author="Gooraye" w:date="2016-01-11T14:53:11Z">
        <w:r>
          <w:rPr>
            <w:rFonts w:hint="eastAsia" w:cs="Times New Roman"/>
            <w:color w:val="000000"/>
            <w:sz w:val="24"/>
            <w:szCs w:val="24"/>
          </w:rPr>
          <w:t>的像素点，产生一个点阵化的</w:t>
        </w:r>
      </w:ins>
      <w:ins w:id="49" w:author="Gooraye" w:date="2016-01-11T14:53:11Z">
        <w:r>
          <w:rPr>
            <w:rFonts w:hint="eastAsia" w:cs="Times New Roman"/>
            <w:color w:val="000000"/>
            <w:sz w:val="24"/>
            <w:szCs w:val="24"/>
            <w:lang w:eastAsia="zh-CN"/>
          </w:rPr>
          <w:t>二维数组</w:t>
        </w:r>
      </w:ins>
      <w:ins w:id="50" w:author="Gooraye" w:date="2016-01-11T14:53:11Z">
        <w:r>
          <w:rPr>
            <w:rFonts w:hint="eastAsia" w:cs="Times New Roman"/>
            <w:color w:val="000000"/>
            <w:sz w:val="24"/>
            <w:szCs w:val="24"/>
          </w:rPr>
          <w:t>数据</w:t>
        </w:r>
      </w:ins>
      <w:ins w:id="51" w:author="Gooraye" w:date="2016-01-11T14:53:11Z">
        <w:r>
          <w:rPr>
            <w:rFonts w:hint="eastAsia" w:cs="Times New Roman"/>
            <w:color w:val="000000"/>
            <w:sz w:val="24"/>
            <w:szCs w:val="24"/>
            <w:lang w:eastAsia="zh-CN"/>
          </w:rPr>
          <w:t>，也就是一个数字图像</w:t>
        </w:r>
      </w:ins>
      <w:ins w:id="52" w:author="Gooraye" w:date="2016-01-11T14:53:11Z">
        <w:r>
          <w:rPr>
            <w:rFonts w:hint="eastAsia" w:cs="Times New Roman"/>
            <w:color w:val="000000"/>
            <w:sz w:val="24"/>
            <w:szCs w:val="24"/>
          </w:rPr>
          <w:t>。即针对</w:t>
        </w:r>
      </w:ins>
      <w:ins w:id="53" w:author="Gooraye" w:date="2016-01-11T14:53:11Z">
        <w:r>
          <w:rPr>
            <w:rFonts w:hint="eastAsia" w:cs="Times New Roman"/>
            <w:color w:val="000000"/>
            <w:sz w:val="24"/>
            <w:szCs w:val="24"/>
            <w:lang w:eastAsia="zh-CN"/>
          </w:rPr>
          <w:t>一定</w:t>
        </w:r>
      </w:ins>
      <w:ins w:id="54" w:author="Gooraye" w:date="2016-01-11T14:53:11Z">
        <w:r>
          <w:rPr>
            <w:rFonts w:hint="eastAsia" w:cs="Times New Roman"/>
            <w:color w:val="000000"/>
            <w:sz w:val="24"/>
            <w:szCs w:val="24"/>
          </w:rPr>
          <w:t>的图像和</w:t>
        </w:r>
      </w:ins>
      <w:ins w:id="55" w:author="Gooraye" w:date="2016-01-11T14:53:11Z">
        <w:r>
          <w:rPr>
            <w:rFonts w:hint="eastAsia" w:cs="Times New Roman"/>
            <w:color w:val="000000"/>
            <w:sz w:val="24"/>
            <w:szCs w:val="24"/>
            <w:lang w:eastAsia="zh-CN"/>
          </w:rPr>
          <w:t>一定</w:t>
        </w:r>
      </w:ins>
      <w:ins w:id="56" w:author="Gooraye" w:date="2016-01-11T14:53:11Z">
        <w:r>
          <w:rPr>
            <w:rFonts w:hint="eastAsia" w:cs="Times New Roman"/>
            <w:color w:val="000000"/>
            <w:sz w:val="24"/>
            <w:szCs w:val="24"/>
          </w:rPr>
          <w:t>的输入条件来说，可以获取到的数据量是基本不变的。可是，在很多的情形下，不得不涉及到将图像放大显示。图像的放大通常就伴随着图像的插值处理，而图像的插值处理</w:t>
        </w:r>
      </w:ins>
      <w:ins w:id="57" w:author="Gooraye" w:date="2016-01-11T14:53:11Z">
        <w:r>
          <w:rPr>
            <w:rFonts w:hint="eastAsia" w:cs="Times New Roman"/>
            <w:color w:val="000000"/>
            <w:sz w:val="24"/>
            <w:szCs w:val="24"/>
            <w:lang w:eastAsia="zh-CN"/>
          </w:rPr>
          <w:t>过程往往</w:t>
        </w:r>
      </w:ins>
      <w:ins w:id="58" w:author="Gooraye" w:date="2016-01-11T14:53:11Z">
        <w:r>
          <w:rPr>
            <w:rFonts w:hint="eastAsia" w:cs="Times New Roman"/>
            <w:color w:val="000000"/>
            <w:sz w:val="24"/>
            <w:szCs w:val="24"/>
          </w:rPr>
          <w:t>意味着</w:t>
        </w:r>
      </w:ins>
      <w:ins w:id="59" w:author="Gooraye" w:date="2016-01-11T14:53:11Z">
        <w:r>
          <w:rPr>
            <w:rFonts w:hint="eastAsia" w:cs="Times New Roman"/>
            <w:color w:val="000000"/>
            <w:sz w:val="24"/>
            <w:szCs w:val="24"/>
            <w:lang w:eastAsia="zh-CN"/>
          </w:rPr>
          <w:t>增加的</w:t>
        </w:r>
      </w:ins>
      <w:ins w:id="60" w:author="Gooraye" w:date="2016-01-11T14:53:11Z">
        <w:r>
          <w:rPr>
            <w:rFonts w:hint="eastAsia" w:cs="Times New Roman"/>
            <w:color w:val="000000"/>
            <w:sz w:val="24"/>
            <w:szCs w:val="24"/>
          </w:rPr>
          <w:t>图像数据量，</w:t>
        </w:r>
      </w:ins>
      <w:ins w:id="61" w:author="Gooraye" w:date="2016-01-11T14:53:11Z">
        <w:r>
          <w:rPr>
            <w:rFonts w:hint="eastAsia" w:cs="Times New Roman"/>
            <w:color w:val="000000"/>
            <w:sz w:val="24"/>
            <w:szCs w:val="24"/>
            <w:lang w:eastAsia="zh-CN"/>
          </w:rPr>
          <w:t>即对</w:t>
        </w:r>
      </w:ins>
      <w:ins w:id="62" w:author="Gooraye" w:date="2016-01-11T14:53:11Z">
        <w:r>
          <w:rPr>
            <w:rFonts w:hint="eastAsia" w:cs="Times New Roman"/>
            <w:color w:val="000000"/>
            <w:sz w:val="24"/>
            <w:szCs w:val="24"/>
          </w:rPr>
          <w:t>图像数据</w:t>
        </w:r>
      </w:ins>
      <w:ins w:id="63" w:author="Gooraye" w:date="2016-01-11T14:53:11Z">
        <w:r>
          <w:rPr>
            <w:rFonts w:hint="eastAsia" w:cs="Times New Roman"/>
            <w:color w:val="000000"/>
            <w:sz w:val="24"/>
            <w:szCs w:val="24"/>
            <w:lang w:eastAsia="zh-CN"/>
          </w:rPr>
          <w:t>的</w:t>
        </w:r>
      </w:ins>
      <w:ins w:id="64" w:author="Gooraye" w:date="2016-01-11T14:53:11Z">
        <w:r>
          <w:rPr>
            <w:rFonts w:hint="eastAsia" w:cs="Times New Roman"/>
            <w:color w:val="000000"/>
            <w:sz w:val="24"/>
            <w:szCs w:val="24"/>
          </w:rPr>
          <w:t>再生过程</w:t>
        </w:r>
      </w:ins>
      <w:ins w:id="65" w:author="Gooraye" w:date="2016-01-11T14:53:11Z">
        <w:r>
          <w:rPr>
            <w:rFonts w:hint="eastAsia" w:cs="Times New Roman"/>
            <w:color w:val="000000"/>
            <w:sz w:val="24"/>
            <w:szCs w:val="24"/>
            <w:lang w:val="en-US" w:eastAsia="zh-CN"/>
          </w:rPr>
          <w:t>[5]</w:t>
        </w:r>
      </w:ins>
      <w:ins w:id="66" w:author="Gooraye" w:date="2016-01-11T14:53:11Z">
        <w:r>
          <w:rPr>
            <w:rFonts w:hint="eastAsia" w:cs="Times New Roman"/>
            <w:color w:val="000000"/>
            <w:sz w:val="24"/>
            <w:szCs w:val="24"/>
          </w:rPr>
          <w:t>。那么</w:t>
        </w:r>
      </w:ins>
      <w:ins w:id="67" w:author="Gooraye" w:date="2016-01-11T14:53:11Z">
        <w:r>
          <w:rPr>
            <w:rFonts w:hint="eastAsia" w:cs="Times New Roman"/>
            <w:color w:val="000000"/>
            <w:sz w:val="24"/>
            <w:szCs w:val="24"/>
            <w:lang w:eastAsia="zh-CN"/>
          </w:rPr>
          <w:t>如何有效地增加</w:t>
        </w:r>
      </w:ins>
      <w:ins w:id="68" w:author="Gooraye" w:date="2016-01-11T14:53:11Z">
        <w:r>
          <w:rPr>
            <w:rFonts w:hint="eastAsia" w:cs="Times New Roman"/>
            <w:color w:val="000000"/>
            <w:sz w:val="24"/>
            <w:szCs w:val="24"/>
          </w:rPr>
          <w:t>图像数据，</w:t>
        </w:r>
      </w:ins>
      <w:ins w:id="69" w:author="Gooraye" w:date="2016-01-11T14:53:11Z">
        <w:r>
          <w:rPr>
            <w:rFonts w:hint="eastAsia" w:cs="Times New Roman"/>
            <w:color w:val="000000"/>
            <w:sz w:val="24"/>
            <w:szCs w:val="24"/>
            <w:lang w:eastAsia="zh-CN"/>
          </w:rPr>
          <w:t>如何做到视觉效果和运算复杂度的平衡</w:t>
        </w:r>
      </w:ins>
      <w:ins w:id="70" w:author="Gooraye" w:date="2016-01-11T14:53:11Z">
        <w:r>
          <w:rPr>
            <w:rFonts w:hint="eastAsia" w:cs="Times New Roman"/>
            <w:color w:val="000000"/>
            <w:sz w:val="24"/>
            <w:szCs w:val="24"/>
          </w:rPr>
          <w:t>，</w:t>
        </w:r>
      </w:ins>
      <w:ins w:id="71" w:author="Gooraye" w:date="2016-01-11T14:53:11Z">
        <w:r>
          <w:rPr>
            <w:rFonts w:hint="eastAsia" w:cs="Times New Roman"/>
            <w:color w:val="000000"/>
            <w:sz w:val="24"/>
            <w:szCs w:val="24"/>
            <w:lang w:eastAsia="zh-CN"/>
          </w:rPr>
          <w:t>以及</w:t>
        </w:r>
      </w:ins>
      <w:ins w:id="72" w:author="Gooraye" w:date="2016-01-11T14:53:11Z">
        <w:r>
          <w:rPr>
            <w:rFonts w:hint="eastAsia" w:cs="Times New Roman"/>
            <w:color w:val="000000"/>
            <w:sz w:val="24"/>
            <w:szCs w:val="24"/>
          </w:rPr>
          <w:t>实现的环境要求以及是否适应于移动手机端，则是本文</w:t>
        </w:r>
      </w:ins>
      <w:ins w:id="73" w:author="Gooraye" w:date="2016-01-11T14:53:11Z">
        <w:r>
          <w:rPr>
            <w:rFonts w:hint="eastAsia" w:cs="Times New Roman"/>
            <w:color w:val="000000"/>
            <w:sz w:val="24"/>
            <w:szCs w:val="24"/>
            <w:lang w:eastAsia="zh-CN"/>
          </w:rPr>
          <w:t>的</w:t>
        </w:r>
      </w:ins>
      <w:ins w:id="74" w:author="Gooraye" w:date="2016-01-11T14:53:11Z">
        <w:r>
          <w:rPr>
            <w:rFonts w:hint="eastAsia" w:cs="Times New Roman"/>
            <w:color w:val="000000"/>
            <w:sz w:val="24"/>
            <w:szCs w:val="24"/>
          </w:rPr>
          <w:t>研究工作和要</w:t>
        </w:r>
      </w:ins>
      <w:ins w:id="75" w:author="Gooraye" w:date="2016-01-11T14:53:11Z">
        <w:r>
          <w:rPr>
            <w:rFonts w:hint="eastAsia" w:cs="Times New Roman"/>
            <w:color w:val="000000"/>
            <w:sz w:val="24"/>
            <w:szCs w:val="24"/>
            <w:lang w:eastAsia="zh-CN"/>
          </w:rPr>
          <w:t>关心</w:t>
        </w:r>
      </w:ins>
      <w:ins w:id="76" w:author="Gooraye" w:date="2016-01-11T14:53:11Z">
        <w:r>
          <w:rPr>
            <w:rFonts w:hint="eastAsia" w:cs="Times New Roman"/>
            <w:color w:val="000000"/>
            <w:sz w:val="24"/>
            <w:szCs w:val="24"/>
          </w:rPr>
          <w:t>的</w:t>
        </w:r>
      </w:ins>
      <w:ins w:id="77" w:author="Gooraye" w:date="2016-01-11T14:53:11Z">
        <w:r>
          <w:rPr>
            <w:rFonts w:hint="eastAsia" w:cs="Times New Roman"/>
            <w:color w:val="000000"/>
            <w:sz w:val="24"/>
            <w:szCs w:val="24"/>
            <w:lang w:eastAsia="zh-CN"/>
          </w:rPr>
          <w:t>难题</w:t>
        </w:r>
      </w:ins>
      <w:ins w:id="78" w:author="Gooraye" w:date="2016-01-11T14:53:11Z">
        <w:r>
          <w:rPr>
            <w:rFonts w:hint="eastAsia" w:cs="Times New Roman"/>
            <w:color w:val="000000"/>
            <w:sz w:val="24"/>
            <w:szCs w:val="24"/>
          </w:rPr>
          <w:t>。</w:t>
        </w:r>
      </w:ins>
    </w:p>
    <w:p>
      <w:pPr>
        <w:autoSpaceDE w:val="0"/>
        <w:autoSpaceDN w:val="0"/>
        <w:adjustRightInd w:val="0"/>
        <w:spacing w:line="400" w:lineRule="exact"/>
        <w:ind w:firstLine="420"/>
        <w:jc w:val="left"/>
        <w:rPr>
          <w:del w:id="79" w:author="Gooraye" w:date="2016-01-11T14:53:11Z"/>
          <w:rFonts w:cs="楷体" w:asciiTheme="minorEastAsia" w:hAnsiTheme="minorEastAsia" w:eastAsiaTheme="minorEastAsia"/>
          <w:sz w:val="21"/>
          <w:szCs w:val="21"/>
          <w:rPrChange w:id="80" w:author="刀手" w:date="2015-11-13T00:55:00Z">
            <w:rPr>
              <w:del w:id="81" w:author="Gooraye" w:date="2016-01-11T14:53:11Z"/>
              <w:rFonts w:ascii="楷体" w:hAnsi="楷体" w:eastAsia="楷体" w:cs="楷体"/>
              <w:sz w:val="21"/>
              <w:szCs w:val="21"/>
            </w:rPr>
          </w:rPrChange>
        </w:rPr>
      </w:pPr>
      <w:del w:id="82" w:author="Gooraye" w:date="2016-01-11T14:53:11Z">
        <w:r>
          <w:rPr>
            <w:rFonts w:hint="eastAsia" w:cs="楷体" w:asciiTheme="minorEastAsia" w:hAnsiTheme="minorEastAsia" w:eastAsiaTheme="minorEastAsia"/>
            <w:sz w:val="21"/>
            <w:szCs w:val="21"/>
            <w:rPrChange w:id="83" w:author="刀手" w:date="2015-11-13T00:55:00Z">
              <w:rPr>
                <w:rFonts w:hint="eastAsia" w:ascii="楷体" w:hAnsi="楷体" w:eastAsia="楷体" w:cs="楷体"/>
                <w:sz w:val="21"/>
                <w:szCs w:val="21"/>
              </w:rPr>
            </w:rPrChange>
          </w:rPr>
          <w:delText>随着社会的发展，智能手机越来越贴近人们的生活，人们对于手机中图像的要求越来越高。而现今手机中，</w:delText>
        </w:r>
      </w:del>
      <w:del w:id="84" w:author="Gooraye" w:date="2016-01-11T14:53:11Z">
        <w:r>
          <w:rPr>
            <w:rFonts w:hint="eastAsia" w:cs="楷体" w:asciiTheme="minorEastAsia" w:hAnsiTheme="minorEastAsia" w:eastAsiaTheme="minorEastAsia"/>
            <w:sz w:val="21"/>
            <w:szCs w:val="21"/>
            <w:rPrChange w:id="85" w:author="刀手" w:date="2015-11-13T00:55:00Z">
              <w:rPr>
                <w:rFonts w:hint="eastAsia" w:ascii="楷体" w:hAnsi="楷体" w:eastAsia="楷体" w:cs="楷体"/>
                <w:sz w:val="21"/>
                <w:szCs w:val="21"/>
              </w:rPr>
            </w:rPrChange>
          </w:rPr>
          <w:delText>android</w:delText>
        </w:r>
      </w:del>
      <w:del w:id="86" w:author="Gooraye" w:date="2016-01-11T14:53:11Z">
        <w:r>
          <w:rPr>
            <w:rFonts w:hint="eastAsia" w:cs="楷体" w:asciiTheme="minorEastAsia" w:hAnsiTheme="minorEastAsia" w:eastAsiaTheme="minorEastAsia"/>
            <w:sz w:val="21"/>
            <w:szCs w:val="21"/>
            <w:rPrChange w:id="87" w:author="刀手" w:date="2015-11-13T00:55:00Z">
              <w:rPr>
                <w:rFonts w:hint="eastAsia" w:ascii="楷体" w:hAnsi="楷体" w:eastAsia="楷体" w:cs="楷体"/>
                <w:sz w:val="21"/>
                <w:szCs w:val="21"/>
              </w:rPr>
            </w:rPrChange>
          </w:rPr>
          <w:delText>系统占据了智能手机系统的半壁江山，满足</w:delText>
        </w:r>
      </w:del>
      <w:del w:id="88" w:author="Gooraye" w:date="2016-01-11T14:53:11Z">
        <w:r>
          <w:rPr>
            <w:rFonts w:hint="eastAsia" w:cs="楷体" w:asciiTheme="minorEastAsia" w:hAnsiTheme="minorEastAsia" w:eastAsiaTheme="minorEastAsia"/>
            <w:sz w:val="21"/>
            <w:szCs w:val="21"/>
            <w:rPrChange w:id="89" w:author="刀手" w:date="2015-11-13T00:55:00Z">
              <w:rPr>
                <w:rFonts w:hint="eastAsia" w:ascii="楷体" w:hAnsi="楷体" w:eastAsia="楷体" w:cs="楷体"/>
                <w:sz w:val="21"/>
                <w:szCs w:val="21"/>
              </w:rPr>
            </w:rPrChange>
          </w:rPr>
          <w:delText>android</w:delText>
        </w:r>
      </w:del>
      <w:del w:id="90" w:author="Gooraye" w:date="2016-01-11T14:53:11Z">
        <w:r>
          <w:rPr>
            <w:rFonts w:hint="eastAsia" w:cs="楷体" w:asciiTheme="minorEastAsia" w:hAnsiTheme="minorEastAsia" w:eastAsiaTheme="minorEastAsia"/>
            <w:sz w:val="21"/>
            <w:szCs w:val="21"/>
            <w:rPrChange w:id="91" w:author="刀手" w:date="2015-11-13T00:55:00Z">
              <w:rPr>
                <w:rFonts w:hint="eastAsia" w:ascii="楷体" w:hAnsi="楷体" w:eastAsia="楷体" w:cs="楷体"/>
                <w:sz w:val="21"/>
                <w:szCs w:val="21"/>
              </w:rPr>
            </w:rPrChange>
          </w:rPr>
          <w:delText>手机用户对手机图像的需求是必要的。在数字图像处理中，图像插值是图像分辨率处理的重要环节，而对于基于电脑端的图像处理不一定适合于移动终端，因此，基于</w:delText>
        </w:r>
      </w:del>
      <w:del w:id="92" w:author="Gooraye" w:date="2016-01-11T14:53:11Z">
        <w:r>
          <w:rPr>
            <w:rFonts w:hint="eastAsia" w:cs="楷体" w:asciiTheme="minorEastAsia" w:hAnsiTheme="minorEastAsia" w:eastAsiaTheme="minorEastAsia"/>
            <w:sz w:val="21"/>
            <w:szCs w:val="21"/>
            <w:rPrChange w:id="93" w:author="刀手" w:date="2015-11-13T00:55:00Z">
              <w:rPr>
                <w:rFonts w:hint="eastAsia" w:ascii="楷体" w:hAnsi="楷体" w:eastAsia="楷体" w:cs="楷体"/>
                <w:sz w:val="21"/>
                <w:szCs w:val="21"/>
              </w:rPr>
            </w:rPrChange>
          </w:rPr>
          <w:delText>android</w:delText>
        </w:r>
      </w:del>
      <w:del w:id="94" w:author="Gooraye" w:date="2016-01-11T14:53:11Z">
        <w:r>
          <w:rPr>
            <w:rFonts w:hint="eastAsia" w:cs="楷体" w:asciiTheme="minorEastAsia" w:hAnsiTheme="minorEastAsia" w:eastAsiaTheme="minorEastAsia"/>
            <w:sz w:val="21"/>
            <w:szCs w:val="21"/>
            <w:rPrChange w:id="95" w:author="刀手" w:date="2015-11-13T00:55:00Z">
              <w:rPr>
                <w:rFonts w:hint="eastAsia" w:ascii="楷体" w:hAnsi="楷体" w:eastAsia="楷体" w:cs="楷体"/>
                <w:sz w:val="21"/>
                <w:szCs w:val="21"/>
              </w:rPr>
            </w:rPrChange>
          </w:rPr>
          <w:delText>系统的图像插值研究变得很有必要。</w:delText>
        </w:r>
      </w:del>
    </w:p>
    <w:p>
      <w:pPr>
        <w:autoSpaceDE w:val="0"/>
        <w:autoSpaceDN w:val="0"/>
        <w:adjustRightInd w:val="0"/>
        <w:spacing w:line="400" w:lineRule="exact"/>
        <w:ind w:firstLine="420"/>
        <w:jc w:val="left"/>
        <w:rPr>
          <w:del w:id="96" w:author="Gooraye" w:date="2016-01-11T14:53:11Z"/>
          <w:rFonts w:cs="楷体" w:asciiTheme="minorEastAsia" w:hAnsiTheme="minorEastAsia" w:eastAsiaTheme="minorEastAsia"/>
          <w:sz w:val="21"/>
          <w:szCs w:val="21"/>
          <w:rPrChange w:id="97" w:author="刀手" w:date="2015-11-13T00:55:00Z">
            <w:rPr>
              <w:del w:id="98" w:author="Gooraye" w:date="2016-01-11T14:53:11Z"/>
              <w:rFonts w:ascii="楷体" w:hAnsi="楷体" w:eastAsia="楷体" w:cs="楷体"/>
              <w:sz w:val="21"/>
              <w:szCs w:val="21"/>
            </w:rPr>
          </w:rPrChange>
        </w:rPr>
      </w:pPr>
      <w:del w:id="99" w:author="Gooraye" w:date="2016-01-11T14:53:11Z">
        <w:r>
          <w:rPr>
            <w:rFonts w:hint="eastAsia" w:cs="楷体" w:asciiTheme="minorEastAsia" w:hAnsiTheme="minorEastAsia" w:eastAsiaTheme="minorEastAsia"/>
            <w:sz w:val="21"/>
            <w:szCs w:val="21"/>
            <w:rPrChange w:id="100" w:author="刀手" w:date="2015-11-13T00:55:00Z">
              <w:rPr>
                <w:rFonts w:hint="eastAsia" w:ascii="楷体" w:hAnsi="楷体" w:eastAsia="楷体" w:cs="楷体"/>
                <w:sz w:val="21"/>
                <w:szCs w:val="21"/>
              </w:rPr>
            </w:rPrChange>
          </w:rPr>
          <w:delText>插值是一种最基本的常用的几个运算，对于数字图像处理是一种基础的数据操作。数字图像插值有很多的应用领域，其中图像缩放和图像旋转是最典型的应用案例，后文主要研究内</w:delText>
        </w:r>
      </w:del>
      <w:del w:id="101" w:author="Gooraye" w:date="2016-01-11T14:53:11Z">
        <w:r>
          <w:rPr>
            <w:rFonts w:hint="eastAsia" w:cs="楷体" w:asciiTheme="minorEastAsia" w:hAnsiTheme="minorEastAsia" w:eastAsiaTheme="minorEastAsia"/>
            <w:sz w:val="21"/>
            <w:szCs w:val="21"/>
            <w:rPrChange w:id="102" w:author="刀手" w:date="2015-11-13T00:55:00Z">
              <w:rPr>
                <w:rFonts w:hint="eastAsia" w:ascii="楷体" w:hAnsi="楷体" w:eastAsia="楷体" w:cs="楷体"/>
                <w:sz w:val="21"/>
                <w:szCs w:val="21"/>
              </w:rPr>
            </w:rPrChange>
          </w:rPr>
          <w:delText>容在于图像的缩放，并尽可能普及到图像旋转等需要用到图像插值的技术的实现。</w:delText>
        </w:r>
      </w:del>
    </w:p>
    <w:p>
      <w:pPr>
        <w:autoSpaceDE w:val="0"/>
        <w:autoSpaceDN w:val="0"/>
        <w:adjustRightInd w:val="0"/>
        <w:spacing w:line="400" w:lineRule="exact"/>
        <w:ind w:firstLine="420"/>
        <w:jc w:val="left"/>
        <w:rPr>
          <w:del w:id="103" w:author="Gooraye" w:date="2016-01-11T14:53:11Z"/>
          <w:rFonts w:cs="楷体" w:asciiTheme="minorEastAsia" w:hAnsiTheme="minorEastAsia" w:eastAsiaTheme="minorEastAsia"/>
          <w:sz w:val="21"/>
          <w:szCs w:val="21"/>
          <w:rPrChange w:id="104" w:author="刀手" w:date="2015-11-13T00:55:00Z">
            <w:rPr>
              <w:del w:id="105" w:author="Gooraye" w:date="2016-01-11T14:53:11Z"/>
              <w:rFonts w:ascii="楷体" w:hAnsi="楷体" w:eastAsia="楷体" w:cs="楷体"/>
              <w:sz w:val="21"/>
              <w:szCs w:val="21"/>
            </w:rPr>
          </w:rPrChange>
        </w:rPr>
      </w:pPr>
      <w:del w:id="106" w:author="Gooraye" w:date="2016-01-11T14:53:11Z">
        <w:r>
          <w:rPr>
            <w:rFonts w:hint="eastAsia" w:cs="楷体" w:asciiTheme="minorEastAsia" w:hAnsiTheme="minorEastAsia" w:eastAsiaTheme="minorEastAsia"/>
            <w:sz w:val="21"/>
            <w:szCs w:val="21"/>
            <w:rPrChange w:id="107" w:author="刀手" w:date="2015-11-13T00:55:00Z">
              <w:rPr>
                <w:rFonts w:hint="eastAsia" w:ascii="楷体" w:hAnsi="楷体" w:eastAsia="楷体" w:cs="楷体"/>
                <w:sz w:val="21"/>
                <w:szCs w:val="21"/>
              </w:rPr>
            </w:rPrChange>
          </w:rPr>
          <w:delText>本文分析了</w:delText>
        </w:r>
      </w:del>
      <w:del w:id="108" w:author="Gooraye" w:date="2016-01-11T14:53:11Z">
        <w:r>
          <w:rPr>
            <w:rFonts w:hint="eastAsia" w:cs="楷体" w:asciiTheme="minorEastAsia" w:hAnsiTheme="minorEastAsia" w:eastAsiaTheme="minorEastAsia"/>
            <w:sz w:val="21"/>
            <w:szCs w:val="21"/>
            <w:rPrChange w:id="109" w:author="刀手" w:date="2015-11-13T00:55:00Z">
              <w:rPr>
                <w:rFonts w:hint="eastAsia" w:ascii="楷体" w:hAnsi="楷体" w:eastAsia="楷体" w:cs="楷体"/>
                <w:sz w:val="21"/>
                <w:szCs w:val="21"/>
              </w:rPr>
            </w:rPrChange>
          </w:rPr>
          <w:delText>android</w:delText>
        </w:r>
      </w:del>
      <w:del w:id="110" w:author="Gooraye" w:date="2016-01-11T14:53:11Z">
        <w:r>
          <w:rPr>
            <w:rFonts w:hint="eastAsia" w:cs="楷体" w:asciiTheme="minorEastAsia" w:hAnsiTheme="minorEastAsia" w:eastAsiaTheme="minorEastAsia"/>
            <w:sz w:val="21"/>
            <w:szCs w:val="21"/>
            <w:rPrChange w:id="111" w:author="刀手" w:date="2015-11-13T00:55:00Z">
              <w:rPr>
                <w:rFonts w:hint="eastAsia" w:ascii="楷体" w:hAnsi="楷体" w:eastAsia="楷体" w:cs="楷体"/>
                <w:sz w:val="21"/>
                <w:szCs w:val="21"/>
              </w:rPr>
            </w:rPrChange>
          </w:rPr>
          <w:delText>系统的发展以及现状，基于</w:delText>
        </w:r>
      </w:del>
      <w:del w:id="112" w:author="Gooraye" w:date="2016-01-11T14:53:11Z">
        <w:r>
          <w:rPr>
            <w:rFonts w:hint="eastAsia" w:cs="楷体" w:asciiTheme="minorEastAsia" w:hAnsiTheme="minorEastAsia" w:eastAsiaTheme="minorEastAsia"/>
            <w:sz w:val="21"/>
            <w:szCs w:val="21"/>
            <w:rPrChange w:id="113" w:author="刀手" w:date="2015-11-13T00:55:00Z">
              <w:rPr>
                <w:rFonts w:hint="eastAsia" w:ascii="楷体" w:hAnsi="楷体" w:eastAsia="楷体" w:cs="楷体"/>
                <w:sz w:val="21"/>
                <w:szCs w:val="21"/>
              </w:rPr>
            </w:rPrChange>
          </w:rPr>
          <w:delText>android</w:delText>
        </w:r>
      </w:del>
      <w:del w:id="114" w:author="Gooraye" w:date="2016-01-11T14:53:11Z">
        <w:r>
          <w:rPr>
            <w:rFonts w:hint="eastAsia" w:cs="楷体" w:asciiTheme="minorEastAsia" w:hAnsiTheme="minorEastAsia" w:eastAsiaTheme="minorEastAsia"/>
            <w:sz w:val="21"/>
            <w:szCs w:val="21"/>
            <w:rPrChange w:id="115" w:author="刀手" w:date="2015-11-13T00:55:00Z">
              <w:rPr>
                <w:rFonts w:hint="eastAsia" w:ascii="楷体" w:hAnsi="楷体" w:eastAsia="楷体" w:cs="楷体"/>
                <w:sz w:val="21"/>
                <w:szCs w:val="21"/>
              </w:rPr>
            </w:rPrChange>
          </w:rPr>
          <w:delText>系统的图像插值算法。在基于</w:delText>
        </w:r>
      </w:del>
      <w:del w:id="116" w:author="Gooraye" w:date="2016-01-11T14:53:11Z">
        <w:r>
          <w:rPr>
            <w:rFonts w:hint="eastAsia" w:cs="楷体" w:asciiTheme="minorEastAsia" w:hAnsiTheme="minorEastAsia" w:eastAsiaTheme="minorEastAsia"/>
            <w:sz w:val="21"/>
            <w:szCs w:val="21"/>
            <w:rPrChange w:id="117" w:author="刀手" w:date="2015-11-13T00:55:00Z">
              <w:rPr>
                <w:rFonts w:hint="eastAsia" w:ascii="楷体" w:hAnsi="楷体" w:eastAsia="楷体" w:cs="楷体"/>
                <w:sz w:val="21"/>
                <w:szCs w:val="21"/>
              </w:rPr>
            </w:rPrChange>
          </w:rPr>
          <w:delText>android</w:delText>
        </w:r>
      </w:del>
      <w:del w:id="118" w:author="Gooraye" w:date="2016-01-11T14:53:11Z">
        <w:r>
          <w:rPr>
            <w:rFonts w:hint="eastAsia" w:cs="楷体" w:asciiTheme="minorEastAsia" w:hAnsiTheme="minorEastAsia" w:eastAsiaTheme="minorEastAsia"/>
            <w:sz w:val="21"/>
            <w:szCs w:val="21"/>
            <w:rPrChange w:id="119" w:author="刀手" w:date="2015-11-13T00:55:00Z">
              <w:rPr>
                <w:rFonts w:hint="eastAsia" w:ascii="楷体" w:hAnsi="楷体" w:eastAsia="楷体" w:cs="楷体"/>
                <w:sz w:val="21"/>
                <w:szCs w:val="21"/>
              </w:rPr>
            </w:rPrChange>
          </w:rPr>
          <w:delText>系统的图像插值研究中，通过对图像基本元素的定量分析，可以得出影响图像显示的参数，如</w:delText>
        </w:r>
      </w:del>
      <w:del w:id="120" w:author="Gooraye" w:date="2016-01-11T14:53:11Z">
        <w:r>
          <w:rPr>
            <w:rFonts w:hint="eastAsia" w:cs="楷体" w:asciiTheme="minorEastAsia" w:hAnsiTheme="minorEastAsia" w:eastAsiaTheme="minorEastAsia"/>
            <w:sz w:val="21"/>
            <w:szCs w:val="21"/>
            <w:rPrChange w:id="121" w:author="刀手" w:date="2015-11-13T00:55:00Z">
              <w:rPr>
                <w:rFonts w:hint="eastAsia" w:ascii="楷体" w:hAnsi="楷体" w:eastAsia="楷体" w:cs="楷体"/>
                <w:sz w:val="21"/>
                <w:szCs w:val="21"/>
              </w:rPr>
            </w:rPrChange>
          </w:rPr>
          <w:delText>GRB</w:delText>
        </w:r>
      </w:del>
      <w:del w:id="122" w:author="Gooraye" w:date="2016-01-11T14:53:11Z">
        <w:r>
          <w:rPr>
            <w:rFonts w:hint="eastAsia" w:cs="楷体" w:asciiTheme="minorEastAsia" w:hAnsiTheme="minorEastAsia" w:eastAsiaTheme="minorEastAsia"/>
            <w:sz w:val="21"/>
            <w:szCs w:val="21"/>
            <w:rPrChange w:id="123" w:author="刀手" w:date="2015-11-13T00:55:00Z">
              <w:rPr>
                <w:rFonts w:hint="eastAsia" w:ascii="楷体" w:hAnsi="楷体" w:eastAsia="楷体" w:cs="楷体"/>
                <w:sz w:val="21"/>
                <w:szCs w:val="21"/>
              </w:rPr>
            </w:rPrChange>
          </w:rPr>
          <w:delText>值，</w:delText>
        </w:r>
      </w:del>
      <w:del w:id="124" w:author="Gooraye" w:date="2016-01-11T14:53:11Z">
        <w:r>
          <w:rPr>
            <w:rFonts w:hint="eastAsia" w:cs="楷体" w:asciiTheme="minorEastAsia" w:hAnsiTheme="minorEastAsia" w:eastAsiaTheme="minorEastAsia"/>
            <w:sz w:val="21"/>
            <w:szCs w:val="21"/>
            <w:rPrChange w:id="125" w:author="刀手" w:date="2015-11-13T00:55:00Z">
              <w:rPr>
                <w:rFonts w:hint="eastAsia" w:ascii="楷体" w:hAnsi="楷体" w:eastAsia="楷体" w:cs="楷体"/>
                <w:sz w:val="21"/>
                <w:szCs w:val="21"/>
              </w:rPr>
            </w:rPrChange>
          </w:rPr>
          <w:delText>alpha</w:delText>
        </w:r>
      </w:del>
      <w:del w:id="126" w:author="Gooraye" w:date="2016-01-11T14:53:11Z">
        <w:r>
          <w:rPr>
            <w:rFonts w:hint="eastAsia" w:cs="楷体" w:asciiTheme="minorEastAsia" w:hAnsiTheme="minorEastAsia" w:eastAsiaTheme="minorEastAsia"/>
            <w:sz w:val="21"/>
            <w:szCs w:val="21"/>
            <w:rPrChange w:id="127" w:author="刀手" w:date="2015-11-13T00:55:00Z">
              <w:rPr>
                <w:rFonts w:hint="eastAsia" w:ascii="楷体" w:hAnsi="楷体" w:eastAsia="楷体" w:cs="楷体"/>
                <w:sz w:val="21"/>
                <w:szCs w:val="21"/>
              </w:rPr>
            </w:rPrChange>
          </w:rPr>
          <w:delText>值等，这些参数的获取可以帮助我们定性定量的分析图像，并为图像插值做基本的理论基础。从未为图像插值的实现起到积极的作用</w:delText>
        </w:r>
      </w:del>
    </w:p>
    <w:p>
      <w:pPr>
        <w:spacing w:line="360" w:lineRule="auto"/>
        <w:rPr>
          <w:del w:id="128" w:author="Gooraye" w:date="2016-01-11T14:53:11Z"/>
          <w:rFonts w:cs="楷体" w:asciiTheme="minorEastAsia" w:hAnsiTheme="minorEastAsia" w:eastAsiaTheme="minorEastAsia"/>
          <w:sz w:val="21"/>
          <w:szCs w:val="21"/>
          <w:rPrChange w:id="129" w:author="刀手" w:date="2015-11-13T00:55:00Z">
            <w:rPr>
              <w:del w:id="130" w:author="Gooraye" w:date="2016-01-11T14:53:11Z"/>
              <w:rFonts w:ascii="楷体" w:hAnsi="楷体" w:eastAsia="楷体" w:cs="楷体"/>
              <w:sz w:val="21"/>
              <w:szCs w:val="21"/>
            </w:rPr>
          </w:rPrChange>
        </w:rPr>
      </w:pPr>
      <w:del w:id="131" w:author="Gooraye" w:date="2016-01-11T14:53:11Z">
        <w:r>
          <w:rPr>
            <w:rFonts w:hint="eastAsia" w:cs="楷体" w:asciiTheme="minorEastAsia" w:hAnsiTheme="minorEastAsia" w:eastAsiaTheme="minorEastAsia"/>
            <w:sz w:val="21"/>
            <w:szCs w:val="21"/>
            <w:rPrChange w:id="132" w:author="刀手" w:date="2015-11-13T00:55:00Z">
              <w:rPr>
                <w:rFonts w:hint="eastAsia" w:ascii="楷体" w:hAnsi="楷体" w:eastAsia="楷体" w:cs="楷体"/>
                <w:sz w:val="21"/>
                <w:szCs w:val="21"/>
              </w:rPr>
            </w:rPrChange>
          </w:rPr>
          <w:delText>本文的主要工作为：</w:delText>
        </w:r>
      </w:del>
      <w:del w:id="133" w:author="Gooraye" w:date="2016-01-11T14:53:11Z">
        <w:r>
          <w:rPr>
            <w:rFonts w:hint="eastAsia" w:cs="楷体" w:asciiTheme="minorEastAsia" w:hAnsiTheme="minorEastAsia" w:eastAsiaTheme="minorEastAsia"/>
            <w:sz w:val="21"/>
            <w:szCs w:val="21"/>
            <w:rPrChange w:id="134" w:author="刀手" w:date="2015-11-13T00:55:00Z">
              <w:rPr>
                <w:rFonts w:hint="eastAsia" w:ascii="楷体" w:hAnsi="楷体" w:eastAsia="楷体" w:cs="楷体"/>
                <w:sz w:val="21"/>
                <w:szCs w:val="21"/>
              </w:rPr>
            </w:rPrChange>
          </w:rPr>
          <w:delText>1</w:delText>
        </w:r>
      </w:del>
      <w:del w:id="135" w:author="Gooraye" w:date="2016-01-11T14:53:11Z">
        <w:r>
          <w:rPr>
            <w:rFonts w:hint="eastAsia" w:cs="楷体" w:asciiTheme="minorEastAsia" w:hAnsiTheme="minorEastAsia" w:eastAsiaTheme="minorEastAsia"/>
            <w:sz w:val="21"/>
            <w:szCs w:val="21"/>
            <w:rPrChange w:id="136" w:author="刀手" w:date="2015-11-13T00:55:00Z">
              <w:rPr>
                <w:rFonts w:hint="eastAsia" w:ascii="楷体" w:hAnsi="楷体" w:eastAsia="楷体" w:cs="楷体"/>
                <w:sz w:val="21"/>
                <w:szCs w:val="21"/>
              </w:rPr>
            </w:rPrChange>
          </w:rPr>
          <w:delText>）研究现有的图像插值算法，主要集中在双线性算法；</w:delText>
        </w:r>
      </w:del>
      <w:del w:id="137" w:author="Gooraye" w:date="2016-01-11T14:53:11Z">
        <w:r>
          <w:rPr>
            <w:rFonts w:hint="eastAsia" w:cs="楷体" w:asciiTheme="minorEastAsia" w:hAnsiTheme="minorEastAsia" w:eastAsiaTheme="minorEastAsia"/>
            <w:sz w:val="21"/>
            <w:szCs w:val="21"/>
            <w:rPrChange w:id="138" w:author="刀手" w:date="2015-11-13T00:55:00Z">
              <w:rPr>
                <w:rFonts w:hint="eastAsia" w:ascii="楷体" w:hAnsi="楷体" w:eastAsia="楷体" w:cs="楷体"/>
                <w:sz w:val="21"/>
                <w:szCs w:val="21"/>
              </w:rPr>
            </w:rPrChange>
          </w:rPr>
          <w:delText>2</w:delText>
        </w:r>
      </w:del>
      <w:del w:id="139" w:author="Gooraye" w:date="2016-01-11T14:53:11Z">
        <w:r>
          <w:rPr>
            <w:rFonts w:hint="eastAsia" w:cs="楷体" w:asciiTheme="minorEastAsia" w:hAnsiTheme="minorEastAsia" w:eastAsiaTheme="minorEastAsia"/>
            <w:sz w:val="21"/>
            <w:szCs w:val="21"/>
            <w:rPrChange w:id="140" w:author="刀手" w:date="2015-11-13T00:55:00Z">
              <w:rPr>
                <w:rFonts w:hint="eastAsia" w:ascii="楷体" w:hAnsi="楷体" w:eastAsia="楷体" w:cs="楷体"/>
                <w:sz w:val="21"/>
                <w:szCs w:val="21"/>
              </w:rPr>
            </w:rPrChange>
          </w:rPr>
          <w:delText>）研究在</w:delText>
        </w:r>
      </w:del>
      <w:del w:id="141" w:author="Gooraye" w:date="2016-01-11T14:53:11Z">
        <w:r>
          <w:rPr>
            <w:rFonts w:hint="eastAsia" w:cs="楷体" w:asciiTheme="minorEastAsia" w:hAnsiTheme="minorEastAsia" w:eastAsiaTheme="minorEastAsia"/>
            <w:sz w:val="21"/>
            <w:szCs w:val="21"/>
            <w:rPrChange w:id="142" w:author="刀手" w:date="2015-11-13T00:55:00Z">
              <w:rPr>
                <w:rFonts w:hint="eastAsia" w:ascii="楷体" w:hAnsi="楷体" w:eastAsia="楷体" w:cs="楷体"/>
                <w:sz w:val="21"/>
                <w:szCs w:val="21"/>
              </w:rPr>
            </w:rPrChange>
          </w:rPr>
          <w:delText>android</w:delText>
        </w:r>
      </w:del>
      <w:del w:id="143" w:author="Gooraye" w:date="2016-01-11T14:53:11Z">
        <w:r>
          <w:rPr>
            <w:rFonts w:hint="eastAsia" w:cs="楷体" w:asciiTheme="minorEastAsia" w:hAnsiTheme="minorEastAsia" w:eastAsiaTheme="minorEastAsia"/>
            <w:sz w:val="21"/>
            <w:szCs w:val="21"/>
            <w:rPrChange w:id="144" w:author="刀手" w:date="2015-11-13T00:55:00Z">
              <w:rPr>
                <w:rFonts w:hint="eastAsia" w:ascii="楷体" w:hAnsi="楷体" w:eastAsia="楷体" w:cs="楷体"/>
                <w:sz w:val="21"/>
                <w:szCs w:val="21"/>
              </w:rPr>
            </w:rPrChange>
          </w:rPr>
          <w:delText>系统上图像的显示；</w:delText>
        </w:r>
      </w:del>
      <w:del w:id="145" w:author="Gooraye" w:date="2016-01-11T14:53:11Z">
        <w:r>
          <w:rPr>
            <w:rFonts w:hint="eastAsia" w:cs="楷体" w:asciiTheme="minorEastAsia" w:hAnsiTheme="minorEastAsia" w:eastAsiaTheme="minorEastAsia"/>
            <w:sz w:val="21"/>
            <w:szCs w:val="21"/>
            <w:rPrChange w:id="146" w:author="刀手" w:date="2015-11-13T00:55:00Z">
              <w:rPr>
                <w:rFonts w:hint="eastAsia" w:ascii="楷体" w:hAnsi="楷体" w:eastAsia="楷体" w:cs="楷体"/>
                <w:sz w:val="21"/>
                <w:szCs w:val="21"/>
              </w:rPr>
            </w:rPrChange>
          </w:rPr>
          <w:delText>3</w:delText>
        </w:r>
      </w:del>
      <w:del w:id="147" w:author="Gooraye" w:date="2016-01-11T14:53:11Z">
        <w:r>
          <w:rPr>
            <w:rFonts w:hint="eastAsia" w:cs="楷体" w:asciiTheme="minorEastAsia" w:hAnsiTheme="minorEastAsia" w:eastAsiaTheme="minorEastAsia"/>
            <w:sz w:val="21"/>
            <w:szCs w:val="21"/>
            <w:rPrChange w:id="148" w:author="刀手" w:date="2015-11-13T00:55:00Z">
              <w:rPr>
                <w:rFonts w:hint="eastAsia" w:ascii="楷体" w:hAnsi="楷体" w:eastAsia="楷体" w:cs="楷体"/>
                <w:sz w:val="21"/>
                <w:szCs w:val="21"/>
              </w:rPr>
            </w:rPrChange>
          </w:rPr>
          <w:delText>）研究</w:delText>
        </w:r>
      </w:del>
      <w:del w:id="149" w:author="Gooraye" w:date="2016-01-11T14:53:11Z">
        <w:r>
          <w:rPr>
            <w:rFonts w:hint="eastAsia" w:cs="楷体" w:asciiTheme="minorEastAsia" w:hAnsiTheme="minorEastAsia" w:eastAsiaTheme="minorEastAsia"/>
            <w:sz w:val="21"/>
            <w:szCs w:val="21"/>
            <w:rPrChange w:id="150" w:author="刀手" w:date="2015-11-13T00:55:00Z">
              <w:rPr>
                <w:rFonts w:hint="eastAsia" w:ascii="楷体" w:hAnsi="楷体" w:eastAsia="楷体" w:cs="楷体"/>
                <w:sz w:val="21"/>
                <w:szCs w:val="21"/>
              </w:rPr>
            </w:rPrChange>
          </w:rPr>
          <w:delText>android</w:delText>
        </w:r>
      </w:del>
      <w:del w:id="151" w:author="Gooraye" w:date="2016-01-11T14:53:11Z">
        <w:r>
          <w:rPr>
            <w:rFonts w:hint="eastAsia" w:cs="楷体" w:asciiTheme="minorEastAsia" w:hAnsiTheme="minorEastAsia" w:eastAsiaTheme="minorEastAsia"/>
            <w:sz w:val="21"/>
            <w:szCs w:val="21"/>
            <w:rPrChange w:id="152" w:author="刀手" w:date="2015-11-13T00:55:00Z">
              <w:rPr>
                <w:rFonts w:hint="eastAsia" w:ascii="楷体" w:hAnsi="楷体" w:eastAsia="楷体" w:cs="楷体"/>
                <w:sz w:val="21"/>
                <w:szCs w:val="21"/>
              </w:rPr>
            </w:rPrChange>
          </w:rPr>
          <w:delText>系统上图像的插值实现</w:delText>
        </w:r>
      </w:del>
      <w:del w:id="153" w:author="Gooraye" w:date="2016-01-11T14:53:11Z">
        <w:r>
          <w:rPr>
            <w:rFonts w:hint="eastAsia" w:cs="楷体" w:asciiTheme="minorEastAsia" w:hAnsiTheme="minorEastAsia" w:eastAsiaTheme="minorEastAsia"/>
            <w:sz w:val="21"/>
            <w:szCs w:val="21"/>
            <w:rPrChange w:id="154" w:author="刀手" w:date="2015-11-13T00:55:00Z">
              <w:rPr>
                <w:rFonts w:hint="eastAsia" w:ascii="楷体" w:hAnsi="楷体" w:eastAsia="楷体" w:cs="楷体"/>
                <w:sz w:val="21"/>
                <w:szCs w:val="21"/>
              </w:rPr>
            </w:rPrChange>
          </w:rPr>
          <w:delText>。</w:delText>
        </w:r>
      </w:del>
    </w:p>
    <w:p>
      <w:pPr>
        <w:spacing w:line="400" w:lineRule="exact"/>
        <w:ind w:firstLine="480" w:firstLineChars="200"/>
        <w:rPr>
          <w:ins w:id="155" w:author="Gooraye" w:date="2016-01-11T14:53:20Z"/>
          <w:rFonts w:hint="eastAsia" w:cs="Times New Roman"/>
          <w:color w:val="000000"/>
          <w:sz w:val="24"/>
          <w:szCs w:val="24"/>
        </w:rPr>
      </w:pPr>
      <w:ins w:id="156" w:author="Gooraye" w:date="2016-01-11T14:53:20Z">
        <w:r>
          <w:rPr>
            <w:rFonts w:hint="eastAsia" w:cs="Times New Roman"/>
            <w:color w:val="000000"/>
            <w:sz w:val="24"/>
            <w:szCs w:val="24"/>
          </w:rPr>
          <w:t>目前，在图像插值处理方面，国内外的主要研究方法分可以划为线性插值法和非线性插值法。</w:t>
        </w:r>
      </w:ins>
    </w:p>
    <w:p>
      <w:pPr>
        <w:spacing w:line="400" w:lineRule="exact"/>
        <w:ind w:firstLine="480" w:firstLineChars="200"/>
        <w:rPr>
          <w:ins w:id="157" w:author="Gooraye" w:date="2016-01-11T14:53:20Z"/>
          <w:rFonts w:hint="eastAsia" w:cs="Times New Roman"/>
          <w:color w:val="000000"/>
          <w:sz w:val="24"/>
          <w:szCs w:val="24"/>
        </w:rPr>
      </w:pPr>
      <w:ins w:id="158" w:author="Gooraye" w:date="2016-01-11T14:53:20Z">
        <w:r>
          <w:rPr>
            <w:rFonts w:hint="eastAsia" w:cs="Times New Roman"/>
            <w:color w:val="000000"/>
            <w:sz w:val="24"/>
            <w:szCs w:val="24"/>
          </w:rPr>
          <w:t>（1）线性方法。线性是指在图像处理的时候，对于图像的不同部分采用相同的操作进行处理。由于图像像素的灰度值是一个个的数据值，其中并没有什么特定的规律，因此，线性的处理方法就是将原来整数坐标点上的像素值进行虚拟为线性规律形成一个连续的曲面，然后再针对这一个连续的曲面缩放后重新采样，获取缩放后图像像素的灰度值。缩放处理从输出图像出发，将原图像数据进行处理，即在输出图像中找到在输入图像中与之相对应的一系列像素，这样就能确保输出图像中</w:t>
        </w:r>
      </w:ins>
      <w:ins w:id="159" w:author="Gooraye" w:date="2016-01-11T14:53:20Z">
        <w:r>
          <w:rPr>
            <w:rFonts w:hint="eastAsia" w:cs="Times New Roman"/>
            <w:color w:val="000000"/>
            <w:sz w:val="24"/>
            <w:szCs w:val="24"/>
            <w:lang w:eastAsia="zh-CN"/>
          </w:rPr>
          <w:t>的</w:t>
        </w:r>
      </w:ins>
      <w:ins w:id="160" w:author="Gooraye" w:date="2016-01-11T14:53:20Z">
        <w:r>
          <w:rPr>
            <w:rFonts w:hint="eastAsia" w:cs="Times New Roman"/>
            <w:color w:val="000000"/>
            <w:sz w:val="24"/>
            <w:szCs w:val="24"/>
          </w:rPr>
          <w:t>像素有一个确定的灰度值。否则，如果从输入图像来推算</w:t>
        </w:r>
      </w:ins>
      <w:ins w:id="161" w:author="Gooraye" w:date="2016-01-11T14:53:20Z">
        <w:r>
          <w:rPr>
            <w:rFonts w:hint="eastAsia" w:cs="Times New Roman"/>
            <w:color w:val="000000"/>
            <w:sz w:val="24"/>
            <w:szCs w:val="24"/>
            <w:lang w:eastAsia="zh-CN"/>
          </w:rPr>
          <w:t>目标</w:t>
        </w:r>
      </w:ins>
      <w:ins w:id="162" w:author="Gooraye" w:date="2016-01-11T14:53:20Z">
        <w:r>
          <w:rPr>
            <w:rFonts w:hint="eastAsia" w:cs="Times New Roman"/>
            <w:color w:val="000000"/>
            <w:sz w:val="24"/>
            <w:szCs w:val="24"/>
          </w:rPr>
          <w:t>图像，</w:t>
        </w:r>
      </w:ins>
      <w:ins w:id="163" w:author="Gooraye" w:date="2016-01-11T14:53:20Z">
        <w:r>
          <w:rPr>
            <w:rFonts w:hint="eastAsia" w:cs="Times New Roman"/>
            <w:color w:val="000000"/>
            <w:sz w:val="24"/>
            <w:szCs w:val="24"/>
            <w:lang w:eastAsia="zh-CN"/>
          </w:rPr>
          <w:t>目标</w:t>
        </w:r>
      </w:ins>
      <w:ins w:id="164" w:author="Gooraye" w:date="2016-01-11T14:53:20Z">
        <w:r>
          <w:rPr>
            <w:rFonts w:hint="eastAsia" w:cs="Times New Roman"/>
            <w:color w:val="000000"/>
            <w:sz w:val="24"/>
            <w:szCs w:val="24"/>
          </w:rPr>
          <w:t>图像中的像素点可能为空，即不存在灰度值的情况，这是在对图像进行缩放处理时，输出图像像素和输入图像像素之间不会存在着映射关系的缘故。现今，主要的线性插值方法有最邻近插值法，双线性插值法以及双三次插值算法。</w:t>
        </w:r>
      </w:ins>
    </w:p>
    <w:p>
      <w:pPr>
        <w:spacing w:line="400" w:lineRule="exact"/>
        <w:ind w:firstLine="480" w:firstLineChars="200"/>
        <w:rPr>
          <w:rFonts w:cs="楷体" w:asciiTheme="minorEastAsia" w:hAnsiTheme="minorEastAsia" w:eastAsiaTheme="minorEastAsia"/>
          <w:sz w:val="21"/>
          <w:szCs w:val="21"/>
          <w:rPrChange w:id="166" w:author="刀手" w:date="2015-11-13T00:55:00Z">
            <w:rPr>
              <w:rFonts w:ascii="楷体" w:hAnsi="楷体" w:eastAsia="楷体" w:cs="楷体"/>
              <w:sz w:val="21"/>
              <w:szCs w:val="21"/>
            </w:rPr>
          </w:rPrChange>
        </w:rPr>
        <w:pPrChange w:id="165" w:author="Gooraye" w:date="2016-01-11T15:27:26Z">
          <w:pPr>
            <w:spacing w:line="360" w:lineRule="auto"/>
          </w:pPr>
        </w:pPrChange>
      </w:pPr>
      <w:ins w:id="167" w:author="Gooraye" w:date="2016-01-11T14:53:20Z">
        <w:r>
          <w:rPr>
            <w:rFonts w:hint="eastAsia" w:cs="Times New Roman"/>
            <w:color w:val="000000"/>
            <w:sz w:val="24"/>
            <w:szCs w:val="24"/>
          </w:rPr>
          <w:t>（2）非线性方法。线性方法在图像颜色变化坡度较大的情况下，不可避免的会造成图像边缘模糊</w:t>
        </w:r>
      </w:ins>
      <w:ins w:id="168" w:author="Gooraye" w:date="2016-01-11T14:53:20Z">
        <w:r>
          <w:rPr>
            <w:rFonts w:hint="eastAsia" w:cs="Times New Roman"/>
            <w:color w:val="000000"/>
            <w:sz w:val="24"/>
            <w:szCs w:val="24"/>
            <w:lang w:eastAsia="zh-CN"/>
          </w:rPr>
          <w:t>、</w:t>
        </w:r>
      </w:ins>
      <w:ins w:id="169" w:author="Gooraye" w:date="2016-01-11T14:53:20Z">
        <w:r>
          <w:rPr>
            <w:rFonts w:hint="eastAsia" w:cs="Times New Roman"/>
            <w:color w:val="000000"/>
            <w:sz w:val="24"/>
            <w:szCs w:val="24"/>
          </w:rPr>
          <w:t>锯齿现象</w:t>
        </w:r>
      </w:ins>
      <w:ins w:id="170" w:author="Gooraye" w:date="2016-01-11T14:53:20Z">
        <w:r>
          <w:rPr>
            <w:rFonts w:hint="eastAsia" w:cs="Times New Roman"/>
            <w:color w:val="000000"/>
            <w:sz w:val="24"/>
            <w:szCs w:val="24"/>
            <w:lang w:eastAsia="zh-CN"/>
          </w:rPr>
          <w:t>的出现</w:t>
        </w:r>
      </w:ins>
      <w:ins w:id="171" w:author="Gooraye" w:date="2016-01-11T14:53:20Z">
        <w:r>
          <w:rPr>
            <w:rFonts w:hint="eastAsia" w:cs="Times New Roman"/>
            <w:color w:val="000000"/>
            <w:sz w:val="24"/>
            <w:szCs w:val="24"/>
          </w:rPr>
          <w:t>，图像细节</w:t>
        </w:r>
      </w:ins>
      <w:ins w:id="172" w:author="Gooraye" w:date="2016-01-11T14:53:20Z">
        <w:r>
          <w:rPr>
            <w:rFonts w:hint="eastAsia" w:cs="Times New Roman"/>
            <w:color w:val="000000"/>
            <w:sz w:val="24"/>
            <w:szCs w:val="24"/>
            <w:lang w:eastAsia="zh-CN"/>
          </w:rPr>
          <w:t>恢复不好</w:t>
        </w:r>
      </w:ins>
      <w:ins w:id="173" w:author="Gooraye" w:date="2016-01-11T14:53:20Z">
        <w:r>
          <w:rPr>
            <w:rFonts w:hint="eastAsia" w:cs="Times New Roman"/>
            <w:color w:val="000000"/>
            <w:sz w:val="24"/>
            <w:szCs w:val="24"/>
          </w:rPr>
          <w:t>。为了解决这一种困境，将非线性插值算法加入图像插值中是一种较为可行的解决方案</w:t>
        </w:r>
      </w:ins>
      <w:ins w:id="174" w:author="Gooraye" w:date="2016-01-11T15:18:03Z">
        <w:r>
          <w:rPr>
            <w:rFonts w:hint="eastAsia" w:cs="Times New Roman"/>
            <w:color w:val="000000"/>
            <w:sz w:val="24"/>
            <w:szCs w:val="24"/>
            <w:lang w:eastAsia="zh-CN"/>
          </w:rPr>
          <w:t>，</w:t>
        </w:r>
      </w:ins>
      <w:ins w:id="175" w:author="Gooraye" w:date="2016-01-11T15:18:05Z">
        <w:r>
          <w:rPr>
            <w:rFonts w:hint="eastAsia" w:cs="Times New Roman"/>
            <w:color w:val="000000"/>
            <w:sz w:val="24"/>
            <w:szCs w:val="24"/>
            <w:lang w:eastAsia="zh-CN"/>
          </w:rPr>
          <w:t>这些</w:t>
        </w:r>
      </w:ins>
      <w:ins w:id="176" w:author="Gooraye" w:date="2016-01-11T15:18:06Z">
        <w:r>
          <w:rPr>
            <w:rFonts w:hint="eastAsia" w:cs="Times New Roman"/>
            <w:color w:val="000000"/>
            <w:sz w:val="24"/>
            <w:szCs w:val="24"/>
            <w:lang w:eastAsia="zh-CN"/>
          </w:rPr>
          <w:t>都可以</w:t>
        </w:r>
      </w:ins>
      <w:ins w:id="177" w:author="Gooraye" w:date="2016-01-11T15:18:08Z">
        <w:r>
          <w:rPr>
            <w:rFonts w:hint="eastAsia" w:cs="Times New Roman"/>
            <w:color w:val="000000"/>
            <w:sz w:val="24"/>
            <w:szCs w:val="24"/>
            <w:lang w:eastAsia="zh-CN"/>
          </w:rPr>
          <w:t>统称为</w:t>
        </w:r>
      </w:ins>
      <w:ins w:id="178" w:author="Gooraye" w:date="2016-01-11T15:18:11Z">
        <w:r>
          <w:rPr>
            <w:rFonts w:hint="eastAsia" w:cs="Times New Roman"/>
            <w:color w:val="000000"/>
            <w:sz w:val="24"/>
            <w:szCs w:val="24"/>
            <w:lang w:eastAsia="zh-CN"/>
          </w:rPr>
          <w:t>基于</w:t>
        </w:r>
      </w:ins>
      <w:ins w:id="179" w:author="Gooraye" w:date="2016-01-11T15:18:12Z">
        <w:r>
          <w:rPr>
            <w:rFonts w:hint="eastAsia" w:cs="Times New Roman"/>
            <w:color w:val="000000"/>
            <w:sz w:val="24"/>
            <w:szCs w:val="24"/>
            <w:lang w:eastAsia="zh-CN"/>
          </w:rPr>
          <w:t>图像</w:t>
        </w:r>
      </w:ins>
      <w:ins w:id="180" w:author="Gooraye" w:date="2016-01-11T15:18:14Z">
        <w:r>
          <w:rPr>
            <w:rFonts w:hint="eastAsia" w:cs="Times New Roman"/>
            <w:color w:val="000000"/>
            <w:sz w:val="24"/>
            <w:szCs w:val="24"/>
            <w:lang w:eastAsia="zh-CN"/>
          </w:rPr>
          <w:t>局部</w:t>
        </w:r>
      </w:ins>
      <w:ins w:id="181" w:author="Gooraye" w:date="2016-01-11T15:18:15Z">
        <w:r>
          <w:rPr>
            <w:rFonts w:hint="eastAsia" w:cs="Times New Roman"/>
            <w:color w:val="000000"/>
            <w:sz w:val="24"/>
            <w:szCs w:val="24"/>
            <w:lang w:eastAsia="zh-CN"/>
          </w:rPr>
          <w:t>特征</w:t>
        </w:r>
      </w:ins>
      <w:ins w:id="182" w:author="Gooraye" w:date="2016-01-11T15:18:16Z">
        <w:r>
          <w:rPr>
            <w:rFonts w:hint="eastAsia" w:cs="Times New Roman"/>
            <w:color w:val="000000"/>
            <w:sz w:val="24"/>
            <w:szCs w:val="24"/>
            <w:lang w:eastAsia="zh-CN"/>
          </w:rPr>
          <w:t>的插值</w:t>
        </w:r>
      </w:ins>
      <w:ins w:id="183" w:author="Gooraye" w:date="2016-01-11T15:18:17Z">
        <w:r>
          <w:rPr>
            <w:rFonts w:hint="eastAsia" w:cs="Times New Roman"/>
            <w:color w:val="000000"/>
            <w:sz w:val="24"/>
            <w:szCs w:val="24"/>
            <w:lang w:eastAsia="zh-CN"/>
          </w:rPr>
          <w:t>算法</w:t>
        </w:r>
      </w:ins>
      <w:ins w:id="184" w:author="Gooraye" w:date="2016-01-11T14:53:20Z">
        <w:r>
          <w:rPr>
            <w:rFonts w:hint="eastAsia" w:cs="Times New Roman"/>
            <w:color w:val="000000"/>
            <w:sz w:val="24"/>
            <w:szCs w:val="24"/>
          </w:rPr>
          <w:t>。其中典型的插值方法有自适应插值算法、中值插值法、分形插值算法以及子带插值算法。</w:t>
        </w:r>
      </w:ins>
    </w:p>
    <w:p>
      <w:pPr>
        <w:spacing w:line="360" w:lineRule="auto"/>
        <w:rPr>
          <w:ins w:id="185" w:author="Gooraye" w:date="2016-01-11T15:46:51Z"/>
          <w:rFonts w:hint="eastAsia" w:cs="楷体" w:asciiTheme="minorEastAsia" w:hAnsiTheme="minorEastAsia" w:eastAsiaTheme="minorEastAsia"/>
          <w:b/>
          <w:bCs/>
          <w:sz w:val="28"/>
          <w:szCs w:val="28"/>
        </w:rPr>
      </w:pPr>
    </w:p>
    <w:p>
      <w:pPr>
        <w:spacing w:line="360" w:lineRule="auto"/>
        <w:rPr>
          <w:rFonts w:cs="楷体" w:asciiTheme="minorEastAsia" w:hAnsiTheme="minorEastAsia" w:eastAsiaTheme="minorEastAsia"/>
          <w:b/>
          <w:bCs/>
          <w:sz w:val="28"/>
          <w:szCs w:val="28"/>
          <w:rPrChange w:id="186" w:author="刀手" w:date="2015-11-13T00:55:00Z">
            <w:rPr>
              <w:rFonts w:ascii="楷体" w:hAnsi="楷体" w:eastAsia="楷体" w:cs="楷体"/>
              <w:b/>
              <w:bCs/>
              <w:sz w:val="28"/>
              <w:szCs w:val="28"/>
            </w:rPr>
          </w:rPrChange>
        </w:rPr>
      </w:pPr>
      <w:r>
        <w:rPr>
          <w:rFonts w:hint="eastAsia" w:cs="楷体" w:asciiTheme="minorEastAsia" w:hAnsiTheme="minorEastAsia" w:eastAsiaTheme="minorEastAsia"/>
          <w:b/>
          <w:bCs/>
          <w:sz w:val="28"/>
          <w:szCs w:val="28"/>
          <w:rPrChange w:id="187" w:author="刀手" w:date="2015-11-13T00:55:00Z">
            <w:rPr>
              <w:rFonts w:hint="eastAsia" w:ascii="楷体" w:hAnsi="楷体" w:eastAsia="楷体" w:cs="楷体"/>
              <w:b/>
              <w:bCs/>
              <w:sz w:val="28"/>
              <w:szCs w:val="28"/>
            </w:rPr>
          </w:rPrChange>
        </w:rPr>
        <w:t>2</w:t>
      </w:r>
      <w:r>
        <w:rPr>
          <w:rFonts w:hint="eastAsia" w:cs="楷体" w:asciiTheme="minorEastAsia" w:hAnsiTheme="minorEastAsia" w:eastAsiaTheme="minorEastAsia"/>
          <w:b/>
          <w:bCs/>
          <w:sz w:val="28"/>
          <w:szCs w:val="28"/>
          <w:rPrChange w:id="188" w:author="刀手" w:date="2015-11-13T00:55:00Z">
            <w:rPr>
              <w:rFonts w:hint="eastAsia" w:ascii="楷体" w:hAnsi="楷体" w:eastAsia="楷体" w:cs="楷体"/>
              <w:b/>
              <w:bCs/>
              <w:sz w:val="28"/>
              <w:szCs w:val="28"/>
            </w:rPr>
          </w:rPrChange>
        </w:rPr>
        <w:t>、研究的基本内容，拟解决的主要问题；</w:t>
      </w:r>
    </w:p>
    <w:p>
      <w:pPr>
        <w:spacing w:line="400" w:lineRule="exact"/>
        <w:ind w:firstLine="480" w:firstLineChars="200"/>
        <w:rPr>
          <w:ins w:id="189" w:author="Gooraye" w:date="2016-01-11T15:28:13Z"/>
          <w:rFonts w:hint="eastAsia" w:cs="Times New Roman"/>
          <w:color w:val="000000"/>
          <w:sz w:val="24"/>
          <w:szCs w:val="24"/>
        </w:rPr>
      </w:pPr>
      <w:ins w:id="190" w:author="Gooraye" w:date="2016-01-11T15:28:13Z">
        <w:r>
          <w:rPr>
            <w:rFonts w:hint="eastAsia" w:cs="Times New Roman"/>
            <w:color w:val="000000"/>
            <w:sz w:val="24"/>
            <w:szCs w:val="24"/>
          </w:rPr>
          <w:t>本次课题将使用双线性插值算法对数字图像在Android平台上实现缩放处理，观察图像在不同缩放比例时的视觉效果，通过设置缩放不同的比例，在Android手机上实现显示不同缩放比例时图像变换的结果。</w:t>
        </w:r>
      </w:ins>
    </w:p>
    <w:p>
      <w:pPr>
        <w:spacing w:line="400" w:lineRule="exact"/>
        <w:ind w:firstLine="480" w:firstLineChars="200"/>
        <w:rPr>
          <w:ins w:id="191" w:author="Gooraye" w:date="2016-01-11T15:28:13Z"/>
          <w:rFonts w:hint="eastAsia" w:cs="Times New Roman"/>
          <w:color w:val="000000"/>
          <w:sz w:val="24"/>
          <w:szCs w:val="24"/>
        </w:rPr>
      </w:pPr>
      <w:ins w:id="192" w:author="Gooraye" w:date="2016-01-11T15:28:13Z">
        <w:r>
          <w:rPr>
            <w:rFonts w:hint="eastAsia" w:cs="Times New Roman"/>
            <w:color w:val="000000"/>
            <w:sz w:val="24"/>
            <w:szCs w:val="24"/>
          </w:rPr>
          <w:t>针对此处课题设计，拟完成以下三方面的问题：</w:t>
        </w:r>
      </w:ins>
    </w:p>
    <w:p>
      <w:pPr>
        <w:numPr>
          <w:ilvl w:val="0"/>
          <w:numId w:val="1"/>
        </w:numPr>
        <w:spacing w:line="400" w:lineRule="exact"/>
        <w:ind w:firstLine="480" w:firstLineChars="200"/>
        <w:rPr>
          <w:ins w:id="193" w:author="Gooraye" w:date="2016-01-11T15:28:13Z"/>
          <w:rFonts w:hint="eastAsia" w:cs="Times New Roman"/>
          <w:color w:val="000000"/>
          <w:sz w:val="24"/>
          <w:szCs w:val="24"/>
        </w:rPr>
      </w:pPr>
      <w:ins w:id="194" w:author="Gooraye" w:date="2016-01-11T15:28:13Z">
        <w:r>
          <w:rPr>
            <w:rFonts w:hint="eastAsia" w:cs="Times New Roman"/>
            <w:color w:val="000000"/>
            <w:sz w:val="24"/>
            <w:szCs w:val="24"/>
          </w:rPr>
          <w:t>图像插值原理部分</w:t>
        </w:r>
      </w:ins>
    </w:p>
    <w:p>
      <w:pPr>
        <w:spacing w:line="400" w:lineRule="exact"/>
        <w:ind w:firstLine="420"/>
        <w:rPr>
          <w:ins w:id="195" w:author="Gooraye" w:date="2016-01-11T15:44:07Z"/>
          <w:rFonts w:hint="eastAsia" w:cs="Times New Roman"/>
          <w:color w:val="000000"/>
          <w:sz w:val="24"/>
          <w:szCs w:val="24"/>
        </w:rPr>
      </w:pPr>
      <w:ins w:id="196" w:author="Gooraye" w:date="2016-01-11T15:34:36Z">
        <w:r>
          <w:rPr>
            <w:rFonts w:hint="eastAsia" w:cs="Times New Roman"/>
            <w:color w:val="000000"/>
            <w:sz w:val="24"/>
            <w:szCs w:val="24"/>
            <w:lang w:eastAsia="zh-CN"/>
          </w:rPr>
          <w:t>图</w:t>
        </w:r>
      </w:ins>
      <w:ins w:id="197" w:author="Gooraye" w:date="2016-01-11T15:33:56Z">
        <w:r>
          <w:rPr>
            <w:rFonts w:hint="eastAsia" w:cs="Times New Roman"/>
            <w:color w:val="000000"/>
            <w:sz w:val="24"/>
            <w:szCs w:val="24"/>
          </w:rPr>
          <w:t>像是对客观存在物体的一种相似性的描述和生动模仿，一种客观对象的可视化表示。通过人眼对外界的观察可以近似的看做模拟图像的获取，对于模拟图像是没法使用计算机等机器进行插值处理的，因此处理对象必须是数字图像。从此看来，对于研究对象的了解，是研究插值实现的首要条件。</w:t>
        </w:r>
      </w:ins>
    </w:p>
    <w:p>
      <w:pPr>
        <w:spacing w:line="400" w:lineRule="exact"/>
        <w:ind w:firstLine="480" w:firstLineChars="200"/>
        <w:rPr>
          <w:ins w:id="199" w:author="Gooraye" w:date="2016-01-11T15:34:20Z"/>
          <w:rFonts w:hint="eastAsia" w:cs="Times New Roman"/>
          <w:color w:val="000000"/>
          <w:sz w:val="24"/>
          <w:szCs w:val="24"/>
        </w:rPr>
        <w:pPrChange w:id="198" w:author="Gooraye" w:date="2016-01-11T15:44:09Z">
          <w:pPr>
            <w:spacing w:line="400" w:lineRule="exact"/>
            <w:ind w:firstLine="420"/>
          </w:pPr>
        </w:pPrChange>
      </w:pPr>
      <w:ins w:id="200" w:author="Gooraye" w:date="2016-01-11T15:44:07Z">
        <w:r>
          <w:rPr>
            <w:rFonts w:hint="eastAsia" w:cs="Times New Roman"/>
            <w:color w:val="000000"/>
            <w:sz w:val="24"/>
            <w:szCs w:val="24"/>
          </w:rPr>
          <w:t>对人眼机理及视觉的实验研究表明，人眼视网膜上具有大量能在适中亮度下分辨颜色的细胞，它们分别对红色、绿色、蓝色敏感，也就是对相应的可视光敏感。因此，红(R)、绿(G)、蓝(B)这三种颜色被定为三基色，而其它的所有颜色都可以用这三种颜色表示，例如白色就是由这三种颜色1：1：1混合而成。当然</w:t>
        </w:r>
      </w:ins>
      <w:ins w:id="201" w:author="Gooraye" w:date="2016-01-11T15:44:07Z">
        <w:r>
          <w:rPr>
            <w:rFonts w:hint="eastAsia" w:cs="Times New Roman"/>
            <w:color w:val="000000"/>
            <w:sz w:val="24"/>
            <w:szCs w:val="24"/>
            <w:lang w:eastAsia="zh-CN"/>
          </w:rPr>
          <w:t>依据</w:t>
        </w:r>
      </w:ins>
      <w:ins w:id="202" w:author="Gooraye" w:date="2016-01-11T15:44:07Z">
        <w:r>
          <w:rPr>
            <w:rFonts w:hint="eastAsia" w:cs="Times New Roman"/>
            <w:color w:val="000000"/>
            <w:sz w:val="24"/>
            <w:szCs w:val="24"/>
          </w:rPr>
          <w:t>人的视觉</w:t>
        </w:r>
      </w:ins>
      <w:ins w:id="203" w:author="Gooraye" w:date="2016-01-11T15:44:07Z">
        <w:r>
          <w:rPr>
            <w:rFonts w:hint="eastAsia" w:cs="Times New Roman"/>
            <w:color w:val="000000"/>
            <w:sz w:val="24"/>
            <w:szCs w:val="24"/>
            <w:lang w:eastAsia="zh-CN"/>
          </w:rPr>
          <w:t>感官</w:t>
        </w:r>
      </w:ins>
      <w:ins w:id="204" w:author="Gooraye" w:date="2016-01-11T15:44:07Z">
        <w:r>
          <w:rPr>
            <w:rFonts w:hint="eastAsia" w:cs="Times New Roman"/>
            <w:color w:val="000000"/>
            <w:sz w:val="24"/>
            <w:szCs w:val="24"/>
          </w:rPr>
          <w:t>也可以用可用色调、饱和度</w:t>
        </w:r>
      </w:ins>
      <w:ins w:id="205" w:author="Gooraye" w:date="2016-01-11T15:44:07Z">
        <w:r>
          <w:rPr>
            <w:rFonts w:hint="eastAsia" w:cs="Times New Roman"/>
            <w:color w:val="000000"/>
            <w:sz w:val="24"/>
            <w:szCs w:val="24"/>
            <w:lang w:eastAsia="zh-CN"/>
          </w:rPr>
          <w:t>以及</w:t>
        </w:r>
      </w:ins>
      <w:ins w:id="206" w:author="Gooraye" w:date="2016-01-11T15:44:07Z">
        <w:r>
          <w:rPr>
            <w:rFonts w:hint="eastAsia" w:cs="Times New Roman"/>
            <w:color w:val="000000"/>
            <w:sz w:val="24"/>
            <w:szCs w:val="24"/>
          </w:rPr>
          <w:t>亮度来表示。可用色调由颜色所在的光谱中的波长决定的，用来表示颜色的种类。饱和度由颜色中混入白光的数量决定的，用来表示颜色的深浅。亮度由颜色的光强度决定的，用来表示颜色的明亮程度。本文之后则是采用RGB模型来分析数字图像，当然除了RGB之外，还引用了Alpha来表征每一个像素点的透明度。</w:t>
        </w:r>
      </w:ins>
    </w:p>
    <w:p>
      <w:pPr>
        <w:spacing w:line="400" w:lineRule="exact"/>
        <w:ind w:firstLine="480" w:firstLineChars="200"/>
        <w:rPr>
          <w:ins w:id="208" w:author="Gooraye" w:date="2016-01-11T15:34:32Z"/>
          <w:rFonts w:hint="eastAsia" w:ascii="宋体" w:hAnsi="宋体" w:cs="宋体"/>
          <w:color w:val="111111"/>
          <w:sz w:val="24"/>
          <w:shd w:val="clear" w:color="auto" w:fill="FFFFFF"/>
          <w:lang w:eastAsia="zh-CN"/>
        </w:rPr>
        <w:pPrChange w:id="207" w:author="Gooraye" w:date="2016-01-11T15:44:25Z">
          <w:pPr>
            <w:spacing w:line="400" w:lineRule="exact"/>
            <w:ind w:firstLine="420"/>
          </w:pPr>
        </w:pPrChange>
      </w:pPr>
      <w:ins w:id="209" w:author="Gooraye" w:date="2016-01-11T15:34:21Z">
        <w:r>
          <w:rPr>
            <w:rFonts w:hint="eastAsia" w:ascii="宋体" w:hAnsi="宋体" w:cs="宋体"/>
            <w:color w:val="111111"/>
            <w:sz w:val="24"/>
            <w:shd w:val="clear" w:color="auto" w:fill="FFFFFF"/>
            <w:lang w:eastAsia="zh-CN"/>
          </w:rPr>
          <w:t>插值法，使用函数</w:t>
        </w:r>
      </w:ins>
      <w:ins w:id="210" w:author="Gooraye" w:date="2016-01-11T15:34:21Z">
        <w:r>
          <w:rPr>
            <w:rFonts w:hint="eastAsia" w:ascii="宋体" w:hAnsi="宋体" w:cs="宋体"/>
            <w:color w:val="111111"/>
            <w:sz w:val="24"/>
            <w:shd w:val="clear" w:color="auto" w:fill="FFFFFF"/>
            <w:lang w:val="en-US" w:eastAsia="zh-CN"/>
          </w:rPr>
          <w:t>g(x)，在x方向上某范围内插入有限个函数值，在这些函数值上取已知的几个，在此区间的插入值就使用已知的这几个值作为函数g(x)的相似值，这就是插值法，也被称之为“内插法”。</w:t>
        </w:r>
      </w:ins>
      <w:ins w:id="211" w:author="Gooraye" w:date="2016-01-11T15:34:21Z">
        <w:r>
          <w:rPr>
            <w:rFonts w:hint="eastAsia" w:ascii="宋体" w:hAnsi="宋体" w:cs="宋体"/>
            <w:color w:val="111111"/>
            <w:sz w:val="24"/>
            <w:shd w:val="clear" w:color="auto" w:fill="FFFFFF"/>
            <w:lang w:eastAsia="zh-CN"/>
          </w:rPr>
          <w:t>一般它也被称为插值多项式，如果这一个特定的函数满足多项式公式的格式。</w:t>
        </w:r>
      </w:ins>
    </w:p>
    <w:p>
      <w:pPr>
        <w:spacing w:line="400" w:lineRule="exact"/>
        <w:ind w:firstLine="420"/>
        <w:rPr>
          <w:ins w:id="212" w:author="Gooraye" w:date="2016-01-11T15:28:13Z"/>
          <w:rFonts w:hint="eastAsia" w:cs="Times New Roman"/>
          <w:color w:val="000000"/>
          <w:sz w:val="24"/>
          <w:szCs w:val="24"/>
        </w:rPr>
      </w:pPr>
      <w:ins w:id="213" w:author="Gooraye" w:date="2016-01-11T15:35:01Z">
        <w:r>
          <w:rPr>
            <w:rFonts w:hint="eastAsia" w:ascii="宋体" w:hAnsi="宋体" w:cs="宋体"/>
            <w:color w:val="111111"/>
            <w:sz w:val="24"/>
            <w:shd w:val="clear" w:color="auto" w:fill="FFFFFF"/>
            <w:lang w:eastAsia="zh-CN"/>
          </w:rPr>
          <w:t>通过</w:t>
        </w:r>
      </w:ins>
      <w:ins w:id="214" w:author="Gooraye" w:date="2016-01-11T15:35:02Z">
        <w:r>
          <w:rPr>
            <w:rFonts w:hint="eastAsia" w:ascii="宋体" w:hAnsi="宋体" w:cs="宋体"/>
            <w:color w:val="111111"/>
            <w:sz w:val="24"/>
            <w:shd w:val="clear" w:color="auto" w:fill="FFFFFF"/>
            <w:lang w:eastAsia="zh-CN"/>
          </w:rPr>
          <w:t>对</w:t>
        </w:r>
      </w:ins>
      <w:ins w:id="215" w:author="Gooraye" w:date="2016-01-11T15:35:04Z">
        <w:r>
          <w:rPr>
            <w:rFonts w:hint="eastAsia" w:ascii="宋体" w:hAnsi="宋体" w:cs="宋体"/>
            <w:color w:val="111111"/>
            <w:sz w:val="24"/>
            <w:shd w:val="clear" w:color="auto" w:fill="FFFFFF"/>
            <w:lang w:eastAsia="zh-CN"/>
          </w:rPr>
          <w:t>图像</w:t>
        </w:r>
      </w:ins>
      <w:ins w:id="216" w:author="Gooraye" w:date="2016-01-11T15:35:07Z">
        <w:r>
          <w:rPr>
            <w:rFonts w:hint="eastAsia" w:ascii="宋体" w:hAnsi="宋体" w:cs="宋体"/>
            <w:color w:val="111111"/>
            <w:sz w:val="24"/>
            <w:shd w:val="clear" w:color="auto" w:fill="FFFFFF"/>
            <w:lang w:eastAsia="zh-CN"/>
          </w:rPr>
          <w:t>对象以及</w:t>
        </w:r>
      </w:ins>
      <w:ins w:id="217" w:author="Gooraye" w:date="2016-01-11T15:35:10Z">
        <w:r>
          <w:rPr>
            <w:rFonts w:hint="eastAsia" w:ascii="宋体" w:hAnsi="宋体" w:cs="宋体"/>
            <w:color w:val="111111"/>
            <w:sz w:val="24"/>
            <w:shd w:val="clear" w:color="auto" w:fill="FFFFFF"/>
            <w:lang w:eastAsia="zh-CN"/>
          </w:rPr>
          <w:t>插值</w:t>
        </w:r>
      </w:ins>
      <w:ins w:id="218" w:author="Gooraye" w:date="2016-01-11T15:35:11Z">
        <w:r>
          <w:rPr>
            <w:rFonts w:hint="eastAsia" w:ascii="宋体" w:hAnsi="宋体" w:cs="宋体"/>
            <w:color w:val="111111"/>
            <w:sz w:val="24"/>
            <w:shd w:val="clear" w:color="auto" w:fill="FFFFFF"/>
            <w:lang w:eastAsia="zh-CN"/>
          </w:rPr>
          <w:t>算法的</w:t>
        </w:r>
      </w:ins>
      <w:ins w:id="219" w:author="Gooraye" w:date="2016-01-11T15:35:15Z">
        <w:r>
          <w:rPr>
            <w:rFonts w:hint="eastAsia" w:ascii="宋体" w:hAnsi="宋体" w:cs="宋体"/>
            <w:color w:val="111111"/>
            <w:sz w:val="24"/>
            <w:shd w:val="clear" w:color="auto" w:fill="FFFFFF"/>
            <w:lang w:eastAsia="zh-CN"/>
          </w:rPr>
          <w:t>了解，对</w:t>
        </w:r>
      </w:ins>
      <w:ins w:id="220" w:author="Gooraye" w:date="2016-01-11T15:35:17Z">
        <w:r>
          <w:rPr>
            <w:rFonts w:hint="eastAsia" w:ascii="宋体" w:hAnsi="宋体" w:cs="宋体"/>
            <w:color w:val="111111"/>
            <w:sz w:val="24"/>
            <w:shd w:val="clear" w:color="auto" w:fill="FFFFFF"/>
            <w:lang w:eastAsia="zh-CN"/>
          </w:rPr>
          <w:t>现</w:t>
        </w:r>
      </w:ins>
      <w:ins w:id="221" w:author="Gooraye" w:date="2016-01-11T15:35:21Z">
        <w:r>
          <w:rPr>
            <w:rFonts w:hint="eastAsia" w:ascii="宋体" w:hAnsi="宋体" w:cs="宋体"/>
            <w:color w:val="111111"/>
            <w:sz w:val="24"/>
            <w:shd w:val="clear" w:color="auto" w:fill="FFFFFF"/>
            <w:lang w:eastAsia="zh-CN"/>
          </w:rPr>
          <w:t>今</w:t>
        </w:r>
      </w:ins>
      <w:ins w:id="222" w:author="Gooraye" w:date="2016-01-11T15:28:13Z">
        <w:r>
          <w:rPr>
            <w:rFonts w:hint="eastAsia" w:cs="Times New Roman"/>
            <w:color w:val="000000"/>
            <w:sz w:val="24"/>
            <w:szCs w:val="24"/>
          </w:rPr>
          <w:t>的图像插值算法有一个系统的深入的了解；</w:t>
        </w:r>
      </w:ins>
      <w:ins w:id="223" w:author="Gooraye" w:date="2016-01-11T15:35:45Z">
        <w:r>
          <w:rPr>
            <w:rFonts w:hint="eastAsia" w:cs="Times New Roman"/>
            <w:color w:val="000000"/>
            <w:sz w:val="24"/>
            <w:szCs w:val="24"/>
            <w:lang w:eastAsia="zh-CN"/>
          </w:rPr>
          <w:t>针对本文</w:t>
        </w:r>
      </w:ins>
      <w:ins w:id="224" w:author="Gooraye" w:date="2016-01-11T15:35:46Z">
        <w:r>
          <w:rPr>
            <w:rFonts w:hint="eastAsia" w:cs="Times New Roman"/>
            <w:color w:val="000000"/>
            <w:sz w:val="24"/>
            <w:szCs w:val="24"/>
            <w:lang w:eastAsia="zh-CN"/>
          </w:rPr>
          <w:t>的</w:t>
        </w:r>
      </w:ins>
      <w:ins w:id="225" w:author="Gooraye" w:date="2016-01-11T15:35:48Z">
        <w:r>
          <w:rPr>
            <w:rFonts w:hint="eastAsia" w:cs="Times New Roman"/>
            <w:color w:val="000000"/>
            <w:sz w:val="24"/>
            <w:szCs w:val="24"/>
            <w:lang w:eastAsia="zh-CN"/>
          </w:rPr>
          <w:t>中心</w:t>
        </w:r>
      </w:ins>
      <w:ins w:id="226" w:author="Gooraye" w:date="2016-01-11T15:35:50Z">
        <w:r>
          <w:rPr>
            <w:rFonts w:hint="eastAsia" w:cs="Times New Roman"/>
            <w:color w:val="000000"/>
            <w:sz w:val="24"/>
            <w:szCs w:val="24"/>
            <w:lang w:eastAsia="zh-CN"/>
          </w:rPr>
          <w:t>插值</w:t>
        </w:r>
      </w:ins>
      <w:ins w:id="227" w:author="Gooraye" w:date="2016-01-11T15:35:51Z">
        <w:r>
          <w:rPr>
            <w:rFonts w:hint="eastAsia" w:cs="Times New Roman"/>
            <w:color w:val="000000"/>
            <w:sz w:val="24"/>
            <w:szCs w:val="24"/>
            <w:lang w:eastAsia="zh-CN"/>
          </w:rPr>
          <w:t>算法，</w:t>
        </w:r>
      </w:ins>
      <w:ins w:id="228" w:author="Gooraye" w:date="2016-01-11T15:35:52Z">
        <w:r>
          <w:rPr>
            <w:rFonts w:hint="eastAsia" w:cs="Times New Roman"/>
            <w:color w:val="000000"/>
            <w:sz w:val="24"/>
            <w:szCs w:val="24"/>
            <w:lang w:eastAsia="zh-CN"/>
          </w:rPr>
          <w:t>需要</w:t>
        </w:r>
      </w:ins>
      <w:ins w:id="229" w:author="Gooraye" w:date="2016-01-11T15:35:53Z">
        <w:r>
          <w:rPr>
            <w:rFonts w:hint="eastAsia" w:cs="Times New Roman"/>
            <w:color w:val="000000"/>
            <w:sz w:val="24"/>
            <w:szCs w:val="24"/>
            <w:lang w:eastAsia="zh-CN"/>
          </w:rPr>
          <w:t>了解</w:t>
        </w:r>
      </w:ins>
      <w:ins w:id="230" w:author="Gooraye" w:date="2016-01-11T15:35:54Z">
        <w:r>
          <w:rPr>
            <w:rFonts w:hint="eastAsia" w:cs="Times New Roman"/>
            <w:color w:val="000000"/>
            <w:sz w:val="24"/>
            <w:szCs w:val="24"/>
            <w:lang w:eastAsia="zh-CN"/>
          </w:rPr>
          <w:t>线</w:t>
        </w:r>
      </w:ins>
      <w:ins w:id="231" w:author="Gooraye" w:date="2016-01-11T15:35:55Z">
        <w:r>
          <w:rPr>
            <w:rFonts w:hint="eastAsia" w:cs="Times New Roman"/>
            <w:color w:val="000000"/>
            <w:sz w:val="24"/>
            <w:szCs w:val="24"/>
            <w:lang w:eastAsia="zh-CN"/>
          </w:rPr>
          <w:t>性插值</w:t>
        </w:r>
      </w:ins>
      <w:ins w:id="232" w:author="Gooraye" w:date="2016-01-11T15:35:57Z">
        <w:r>
          <w:rPr>
            <w:rFonts w:hint="eastAsia" w:cs="Times New Roman"/>
            <w:color w:val="000000"/>
            <w:sz w:val="24"/>
            <w:szCs w:val="24"/>
            <w:lang w:eastAsia="zh-CN"/>
          </w:rPr>
          <w:t>算法和</w:t>
        </w:r>
      </w:ins>
      <w:ins w:id="233" w:author="Gooraye" w:date="2016-01-11T15:35:58Z">
        <w:r>
          <w:rPr>
            <w:rFonts w:hint="eastAsia" w:cs="Times New Roman"/>
            <w:color w:val="000000"/>
            <w:sz w:val="24"/>
            <w:szCs w:val="24"/>
            <w:lang w:eastAsia="zh-CN"/>
          </w:rPr>
          <w:t>非</w:t>
        </w:r>
      </w:ins>
      <w:ins w:id="234" w:author="Gooraye" w:date="2016-01-11T15:36:00Z">
        <w:r>
          <w:rPr>
            <w:rFonts w:hint="eastAsia" w:cs="Times New Roman"/>
            <w:color w:val="000000"/>
            <w:sz w:val="24"/>
            <w:szCs w:val="24"/>
            <w:lang w:eastAsia="zh-CN"/>
          </w:rPr>
          <w:t>线性</w:t>
        </w:r>
      </w:ins>
      <w:ins w:id="235" w:author="Gooraye" w:date="2016-01-11T15:36:01Z">
        <w:r>
          <w:rPr>
            <w:rFonts w:hint="eastAsia" w:cs="Times New Roman"/>
            <w:color w:val="000000"/>
            <w:sz w:val="24"/>
            <w:szCs w:val="24"/>
            <w:lang w:eastAsia="zh-CN"/>
          </w:rPr>
          <w:t>插值</w:t>
        </w:r>
      </w:ins>
      <w:ins w:id="236" w:author="Gooraye" w:date="2016-01-11T15:36:02Z">
        <w:r>
          <w:rPr>
            <w:rFonts w:hint="eastAsia" w:cs="Times New Roman"/>
            <w:color w:val="000000"/>
            <w:sz w:val="24"/>
            <w:szCs w:val="24"/>
            <w:lang w:eastAsia="zh-CN"/>
          </w:rPr>
          <w:t>算法，</w:t>
        </w:r>
      </w:ins>
      <w:ins w:id="237" w:author="Gooraye" w:date="2016-01-11T15:28:13Z">
        <w:r>
          <w:rPr>
            <w:rFonts w:hint="eastAsia" w:cs="Times New Roman"/>
            <w:color w:val="000000"/>
            <w:sz w:val="24"/>
            <w:szCs w:val="24"/>
          </w:rPr>
          <w:t>其中线性插值算法包含最邻近插值算法，双线性插值算法以及双三次插值算法；非线性插值算法简单介绍基于边缘的插值算法；学习掌握线性插值算法的思路以及相关内容。学习非线性插值算法，了解在复杂情况下的图像插值的处理方案。算法理论的掌握，对整个设计过程起到很重要的作用。</w:t>
        </w:r>
      </w:ins>
    </w:p>
    <w:p>
      <w:pPr>
        <w:numPr>
          <w:ilvl w:val="0"/>
          <w:numId w:val="1"/>
        </w:numPr>
        <w:spacing w:line="400" w:lineRule="exact"/>
        <w:ind w:firstLine="480" w:firstLineChars="200"/>
        <w:rPr>
          <w:ins w:id="238" w:author="Gooraye" w:date="2016-01-11T15:36:54Z"/>
          <w:rFonts w:hint="eastAsia" w:cs="Times New Roman"/>
          <w:color w:val="000000"/>
          <w:sz w:val="24"/>
          <w:szCs w:val="24"/>
        </w:rPr>
      </w:pPr>
      <w:ins w:id="239" w:author="Gooraye" w:date="2016-01-11T15:28:13Z">
        <w:r>
          <w:rPr>
            <w:rFonts w:hint="eastAsia" w:cs="Times New Roman"/>
            <w:color w:val="000000"/>
            <w:sz w:val="24"/>
            <w:szCs w:val="24"/>
          </w:rPr>
          <w:t>语言与平台部分</w:t>
        </w:r>
      </w:ins>
    </w:p>
    <w:p>
      <w:pPr>
        <w:spacing w:line="400" w:lineRule="exact"/>
        <w:ind w:firstLine="480" w:firstLineChars="200"/>
        <w:rPr>
          <w:ins w:id="240" w:author="Gooraye" w:date="2016-01-11T15:36:56Z"/>
          <w:rFonts w:hint="eastAsia" w:cs="Times New Roman"/>
          <w:color w:val="000000"/>
          <w:sz w:val="24"/>
          <w:szCs w:val="24"/>
        </w:rPr>
      </w:pPr>
      <w:ins w:id="241" w:author="Gooraye" w:date="2016-01-11T15:36:56Z">
        <w:r>
          <w:rPr>
            <w:rFonts w:hint="eastAsia" w:cs="Times New Roman"/>
            <w:color w:val="000000"/>
            <w:sz w:val="24"/>
            <w:szCs w:val="24"/>
          </w:rPr>
          <w:t>Android平台上使用的是Java语言，因此需要对Java有一个大致的了解。它由美国计算机公司SUN研究而成的语言，它随着互联网的发展而诞生，发展至今，已成为使用率第一的一门计算机编程语言。</w:t>
        </w:r>
      </w:ins>
    </w:p>
    <w:p>
      <w:pPr>
        <w:spacing w:line="400" w:lineRule="exact"/>
        <w:ind w:firstLine="480" w:firstLineChars="200"/>
        <w:rPr>
          <w:ins w:id="242" w:author="Gooraye" w:date="2016-01-11T15:36:56Z"/>
          <w:rFonts w:hint="eastAsia" w:cs="Times New Roman"/>
          <w:color w:val="000000"/>
          <w:sz w:val="24"/>
          <w:szCs w:val="24"/>
        </w:rPr>
      </w:pPr>
      <w:ins w:id="243" w:author="Gooraye" w:date="2016-01-11T15:36:56Z">
        <w:r>
          <w:rPr>
            <w:rFonts w:hint="eastAsia" w:cs="Times New Roman"/>
            <w:color w:val="000000"/>
            <w:sz w:val="24"/>
            <w:szCs w:val="24"/>
          </w:rPr>
          <w:t>Java是基于C/C++的编程语言，而不是类似HTML一类的描述性语言，因此相比较C和C++而言更容易学习，但比HTML难。它并不需要使用者考虑软件和硬件平台就可以安全的编译执行，如此就突破了用户端计算机环境和CPU结构。并且，由于JVM（虚拟机）的存在，它将Java编译成中间码，从而达到代码能在所有的机器上执行，只要那部机器上有Java解释器，因此它是极其方便移植的。</w:t>
        </w:r>
      </w:ins>
    </w:p>
    <w:p>
      <w:pPr>
        <w:numPr>
          <w:ilvl w:val="-1"/>
          <w:numId w:val="0"/>
        </w:numPr>
        <w:spacing w:line="400" w:lineRule="exact"/>
        <w:ind w:firstLine="420" w:firstLineChars="0"/>
        <w:rPr>
          <w:ins w:id="245" w:author="Gooraye" w:date="2016-01-11T15:28:13Z"/>
          <w:rFonts w:hint="eastAsia" w:cs="Times New Roman"/>
          <w:color w:val="000000"/>
          <w:sz w:val="24"/>
          <w:szCs w:val="24"/>
        </w:rPr>
        <w:pPrChange w:id="244" w:author="Gooraye" w:date="2016-01-11T15:36:56Z">
          <w:pPr>
            <w:numPr>
              <w:ilvl w:val="0"/>
              <w:numId w:val="1"/>
            </w:numPr>
            <w:spacing w:line="400" w:lineRule="exact"/>
            <w:ind w:firstLine="480" w:firstLineChars="200"/>
          </w:pPr>
        </w:pPrChange>
      </w:pPr>
      <w:ins w:id="246" w:author="Gooraye" w:date="2016-01-11T15:37:32Z">
        <w:r>
          <w:rPr>
            <w:rFonts w:hint="eastAsia" w:cs="Times New Roman"/>
            <w:color w:val="000000"/>
            <w:sz w:val="24"/>
            <w:szCs w:val="24"/>
          </w:rPr>
          <w:t>Android公司最初是由2003年10月，由Andy Rubin等人创建，然后于2005年8月份被Google以4千万美元收购，并让Andy Rubin继续负责Android项目的研发。经过数年的研发之后，Google最终于2008年推出Android系统的第一个版本。当然，Android是通过与软硬件开发商、设备制造商、电信运行商等其它各方合作，在移动产业形成一个开放的生态系统，因此今天来看，Android不仅仅是一个移动手机操作系统，它还切合硬件的优势以及电信运营商的信号基础等等。</w:t>
        </w:r>
      </w:ins>
    </w:p>
    <w:p>
      <w:pPr>
        <w:spacing w:line="400" w:lineRule="exact"/>
        <w:ind w:firstLine="420"/>
        <w:rPr>
          <w:ins w:id="247" w:author="Gooraye" w:date="2016-01-11T15:28:13Z"/>
          <w:rFonts w:hint="eastAsia" w:cs="Times New Roman"/>
          <w:color w:val="000000"/>
          <w:sz w:val="24"/>
          <w:szCs w:val="24"/>
        </w:rPr>
      </w:pPr>
      <w:ins w:id="248" w:author="Gooraye" w:date="2016-01-11T15:28:13Z">
        <w:r>
          <w:rPr>
            <w:rFonts w:hint="eastAsia" w:cs="Times New Roman"/>
            <w:color w:val="000000"/>
            <w:sz w:val="24"/>
            <w:szCs w:val="24"/>
          </w:rPr>
          <w:t>对开发语言有一个清晰的认知，了解其语法规则以及用法规范；对开发平台需要一定的熟悉度，学习开发工具的使用，对于较为复杂的功能能够使用较为清晰的分工将其实现。对开发语言、平台以及工具的掌握在本次毕业设计中有着至关重要的作用。</w:t>
        </w:r>
      </w:ins>
    </w:p>
    <w:p>
      <w:pPr>
        <w:numPr>
          <w:ilvl w:val="0"/>
          <w:numId w:val="1"/>
        </w:numPr>
        <w:spacing w:line="400" w:lineRule="exact"/>
        <w:ind w:firstLine="480" w:firstLineChars="200"/>
        <w:rPr>
          <w:ins w:id="249" w:author="Gooraye" w:date="2016-01-11T15:28:13Z"/>
          <w:rFonts w:hint="eastAsia" w:cs="Times New Roman"/>
          <w:color w:val="000000"/>
          <w:sz w:val="24"/>
          <w:szCs w:val="24"/>
        </w:rPr>
      </w:pPr>
      <w:ins w:id="250" w:author="Gooraye" w:date="2016-01-11T15:28:13Z">
        <w:r>
          <w:rPr>
            <w:rFonts w:hint="eastAsia" w:cs="Times New Roman"/>
            <w:color w:val="000000"/>
            <w:sz w:val="24"/>
            <w:szCs w:val="24"/>
          </w:rPr>
          <w:t>实现部分</w:t>
        </w:r>
      </w:ins>
    </w:p>
    <w:p>
      <w:pPr>
        <w:spacing w:line="400" w:lineRule="exact"/>
        <w:ind w:firstLine="420"/>
        <w:rPr>
          <w:ins w:id="251" w:author="Gooraye" w:date="2016-01-11T15:28:13Z"/>
          <w:rFonts w:hint="eastAsia" w:cs="Times New Roman"/>
          <w:color w:val="000000"/>
          <w:sz w:val="24"/>
          <w:szCs w:val="24"/>
        </w:rPr>
      </w:pPr>
      <w:ins w:id="252" w:author="Gooraye" w:date="2016-01-11T15:28:13Z">
        <w:r>
          <w:rPr>
            <w:rFonts w:hint="eastAsia" w:cs="Times New Roman"/>
            <w:color w:val="000000"/>
            <w:sz w:val="24"/>
            <w:szCs w:val="24"/>
          </w:rPr>
          <w:t>在了解图像插值原理和语言与平台部分之后，着手算法实现，采用Eclipse软件，要求对该软件有比较熟悉的操作能力。本文逐步介绍利用该软件在智能手机平台上实现对数字图像进行双线性插值，并能够人为的设置缩放比例。通过对缩放前后的图像的观察，得出较适中的评价。</w:t>
        </w:r>
      </w:ins>
    </w:p>
    <w:p>
      <w:pPr>
        <w:autoSpaceDE w:val="0"/>
        <w:autoSpaceDN w:val="0"/>
        <w:adjustRightInd w:val="0"/>
        <w:spacing w:line="400" w:lineRule="exact"/>
        <w:ind w:firstLine="0"/>
        <w:jc w:val="left"/>
        <w:rPr>
          <w:del w:id="254" w:author="Gooraye" w:date="2016-01-11T15:29:32Z"/>
          <w:rFonts w:cs="楷体" w:asciiTheme="minorEastAsia" w:hAnsiTheme="minorEastAsia" w:eastAsiaTheme="minorEastAsia"/>
          <w:sz w:val="21"/>
          <w:szCs w:val="21"/>
          <w:rPrChange w:id="255" w:author="刀手" w:date="2015-11-13T00:55:00Z">
            <w:rPr>
              <w:del w:id="256" w:author="Gooraye" w:date="2016-01-11T15:29:32Z"/>
              <w:rFonts w:ascii="楷体" w:hAnsi="楷体" w:eastAsia="楷体" w:cs="楷体"/>
              <w:sz w:val="21"/>
              <w:szCs w:val="21"/>
            </w:rPr>
          </w:rPrChange>
        </w:rPr>
        <w:pPrChange w:id="253" w:author="Gooraye" w:date="2016-01-11T15:29:29Z">
          <w:pPr>
            <w:autoSpaceDE w:val="0"/>
            <w:autoSpaceDN w:val="0"/>
            <w:adjustRightInd w:val="0"/>
            <w:spacing w:line="400" w:lineRule="exact"/>
            <w:ind w:firstLine="420"/>
            <w:jc w:val="left"/>
          </w:pPr>
        </w:pPrChange>
      </w:pPr>
      <w:del w:id="257" w:author="Gooraye" w:date="2016-01-11T15:29:32Z">
        <w:r>
          <w:rPr>
            <w:rFonts w:hint="eastAsia" w:cs="楷体" w:asciiTheme="minorEastAsia" w:hAnsiTheme="minorEastAsia" w:eastAsiaTheme="minorEastAsia"/>
            <w:sz w:val="21"/>
            <w:szCs w:val="21"/>
            <w:rPrChange w:id="258" w:author="刀手" w:date="2015-11-13T00:55:00Z">
              <w:rPr>
                <w:rFonts w:hint="eastAsia" w:ascii="楷体" w:hAnsi="楷体" w:eastAsia="楷体" w:cs="楷体"/>
                <w:sz w:val="21"/>
                <w:szCs w:val="21"/>
              </w:rPr>
            </w:rPrChange>
          </w:rPr>
          <w:delText>本次课题研究在</w:delText>
        </w:r>
      </w:del>
      <w:del w:id="259" w:author="Gooraye" w:date="2016-01-11T15:29:32Z">
        <w:r>
          <w:rPr>
            <w:rFonts w:hint="eastAsia" w:cs="楷体" w:asciiTheme="minorEastAsia" w:hAnsiTheme="minorEastAsia" w:eastAsiaTheme="minorEastAsia"/>
            <w:sz w:val="21"/>
            <w:szCs w:val="21"/>
            <w:rPrChange w:id="260" w:author="刀手" w:date="2015-11-13T00:55:00Z">
              <w:rPr>
                <w:rFonts w:hint="eastAsia" w:ascii="楷体" w:hAnsi="楷体" w:eastAsia="楷体" w:cs="楷体"/>
                <w:sz w:val="21"/>
                <w:szCs w:val="21"/>
              </w:rPr>
            </w:rPrChange>
          </w:rPr>
          <w:delText>android</w:delText>
        </w:r>
      </w:del>
      <w:del w:id="261" w:author="Gooraye" w:date="2016-01-11T15:29:32Z">
        <w:r>
          <w:rPr>
            <w:rFonts w:hint="eastAsia" w:cs="楷体" w:asciiTheme="minorEastAsia" w:hAnsiTheme="minorEastAsia" w:eastAsiaTheme="minorEastAsia"/>
            <w:sz w:val="21"/>
            <w:szCs w:val="21"/>
            <w:rPrChange w:id="262" w:author="刀手" w:date="2015-11-13T00:55:00Z">
              <w:rPr>
                <w:rFonts w:hint="eastAsia" w:ascii="楷体" w:hAnsi="楷体" w:eastAsia="楷体" w:cs="楷体"/>
                <w:sz w:val="21"/>
                <w:szCs w:val="21"/>
              </w:rPr>
            </w:rPrChange>
          </w:rPr>
          <w:delText>智能手机平台上对图像进行显示，并且通过点击事件，对图像进行缩放以及旋转。在缩放以及旋转的过程中，使用双线性插值算法，对缩放或旋转后的图像进行平滑处理，避免图像模糊化。</w:delText>
        </w:r>
      </w:del>
    </w:p>
    <w:p>
      <w:pPr>
        <w:autoSpaceDE w:val="0"/>
        <w:autoSpaceDN w:val="0"/>
        <w:adjustRightInd w:val="0"/>
        <w:spacing w:line="400" w:lineRule="exact"/>
        <w:jc w:val="left"/>
        <w:rPr>
          <w:del w:id="263" w:author="Gooraye" w:date="2016-01-11T15:29:32Z"/>
          <w:rFonts w:cs="楷体" w:asciiTheme="minorEastAsia" w:hAnsiTheme="minorEastAsia" w:eastAsiaTheme="minorEastAsia"/>
          <w:sz w:val="21"/>
          <w:szCs w:val="21"/>
          <w:rPrChange w:id="264" w:author="刀手" w:date="2015-11-13T00:55:00Z">
            <w:rPr>
              <w:del w:id="265" w:author="Gooraye" w:date="2016-01-11T15:29:32Z"/>
              <w:rFonts w:ascii="楷体" w:hAnsi="楷体" w:eastAsia="楷体" w:cs="楷体"/>
              <w:sz w:val="21"/>
              <w:szCs w:val="21"/>
            </w:rPr>
          </w:rPrChange>
        </w:rPr>
      </w:pPr>
      <w:del w:id="266" w:author="Gooraye" w:date="2016-01-11T15:29:32Z">
        <w:r>
          <w:rPr>
            <w:rFonts w:hint="eastAsia" w:cs="楷体" w:asciiTheme="minorEastAsia" w:hAnsiTheme="minorEastAsia" w:eastAsiaTheme="minorEastAsia"/>
            <w:sz w:val="21"/>
            <w:szCs w:val="21"/>
            <w:rPrChange w:id="267" w:author="刀手" w:date="2015-11-13T00:55:00Z">
              <w:rPr>
                <w:rFonts w:hint="eastAsia" w:ascii="楷体" w:hAnsi="楷体" w:eastAsia="楷体" w:cs="楷体"/>
                <w:sz w:val="21"/>
                <w:szCs w:val="21"/>
              </w:rPr>
            </w:rPrChange>
          </w:rPr>
          <w:tab/>
        </w:r>
      </w:del>
      <w:del w:id="268" w:author="Gooraye" w:date="2016-01-11T15:29:32Z">
        <w:r>
          <w:rPr>
            <w:rFonts w:hint="eastAsia" w:cs="楷体" w:asciiTheme="minorEastAsia" w:hAnsiTheme="minorEastAsia" w:eastAsiaTheme="minorEastAsia"/>
            <w:sz w:val="21"/>
            <w:szCs w:val="21"/>
            <w:rPrChange w:id="269" w:author="刀手" w:date="2015-11-13T00:55:00Z">
              <w:rPr>
                <w:rFonts w:hint="eastAsia" w:ascii="楷体" w:hAnsi="楷体" w:eastAsia="楷体" w:cs="楷体"/>
                <w:sz w:val="21"/>
                <w:szCs w:val="21"/>
              </w:rPr>
            </w:rPrChange>
          </w:rPr>
          <w:delText>Android</w:delText>
        </w:r>
      </w:del>
      <w:del w:id="270" w:author="Gooraye" w:date="2016-01-11T15:29:32Z">
        <w:r>
          <w:rPr>
            <w:rFonts w:hint="eastAsia" w:cs="楷体" w:asciiTheme="minorEastAsia" w:hAnsiTheme="minorEastAsia" w:eastAsiaTheme="minorEastAsia"/>
            <w:sz w:val="21"/>
            <w:szCs w:val="21"/>
            <w:rPrChange w:id="271" w:author="刀手" w:date="2015-11-13T00:55:00Z">
              <w:rPr>
                <w:rFonts w:hint="eastAsia" w:ascii="楷体" w:hAnsi="楷体" w:eastAsia="楷体" w:cs="楷体"/>
                <w:sz w:val="21"/>
                <w:szCs w:val="21"/>
              </w:rPr>
            </w:rPrChange>
          </w:rPr>
          <w:delText>系统最初由安迪鲁宾等人开发，最初目的是创建一个数码相机的先进操作，在被</w:delText>
        </w:r>
      </w:del>
      <w:del w:id="272" w:author="Gooraye" w:date="2016-01-11T15:29:32Z">
        <w:r>
          <w:rPr>
            <w:rFonts w:hint="eastAsia" w:cs="楷体" w:asciiTheme="minorEastAsia" w:hAnsiTheme="minorEastAsia" w:eastAsiaTheme="minorEastAsia"/>
            <w:sz w:val="21"/>
            <w:szCs w:val="21"/>
            <w:rPrChange w:id="273" w:author="刀手" w:date="2015-11-13T00:55:00Z">
              <w:rPr>
                <w:rFonts w:hint="eastAsia" w:ascii="楷体" w:hAnsi="楷体" w:eastAsia="楷体" w:cs="楷体"/>
                <w:sz w:val="21"/>
                <w:szCs w:val="21"/>
              </w:rPr>
            </w:rPrChange>
          </w:rPr>
          <w:delText>google</w:delText>
        </w:r>
      </w:del>
      <w:del w:id="274" w:author="Gooraye" w:date="2016-01-11T15:29:32Z">
        <w:r>
          <w:rPr>
            <w:rFonts w:hint="eastAsia" w:cs="楷体" w:asciiTheme="minorEastAsia" w:hAnsiTheme="minorEastAsia" w:eastAsiaTheme="minorEastAsia"/>
            <w:sz w:val="21"/>
            <w:szCs w:val="21"/>
            <w:rPrChange w:id="275" w:author="刀手" w:date="2015-11-13T00:55:00Z">
              <w:rPr>
                <w:rFonts w:hint="eastAsia" w:ascii="楷体" w:hAnsi="楷体" w:eastAsia="楷体" w:cs="楷体"/>
                <w:sz w:val="21"/>
                <w:szCs w:val="21"/>
              </w:rPr>
            </w:rPrChange>
          </w:rPr>
          <w:delText>收购后，被改造成一款</w:delText>
        </w:r>
      </w:del>
      <w:del w:id="276" w:author="Gooraye" w:date="2016-01-11T15:29:32Z">
        <w:r>
          <w:rPr>
            <w:rFonts w:hint="eastAsia" w:cs="楷体" w:asciiTheme="minorEastAsia" w:hAnsiTheme="minorEastAsia" w:eastAsiaTheme="minorEastAsia"/>
            <w:sz w:val="21"/>
            <w:szCs w:val="21"/>
            <w:rPrChange w:id="277" w:author="刀手" w:date="2015-11-13T00:55:00Z">
              <w:rPr>
                <w:rFonts w:hint="eastAsia" w:ascii="楷体" w:hAnsi="楷体" w:eastAsia="楷体" w:cs="楷体"/>
                <w:sz w:val="21"/>
                <w:szCs w:val="21"/>
              </w:rPr>
            </w:rPrChange>
          </w:rPr>
          <w:delText>面向智能手机的操作系统。后经过逐步发展，逐渐扩展到平板电脑以及其他领域，而发展至今更是占据了智能手机操作系统的半壁江山。</w:delText>
        </w:r>
      </w:del>
      <w:del w:id="278" w:author="Gooraye" w:date="2016-01-11T15:29:32Z">
        <w:r>
          <w:rPr>
            <w:rFonts w:hint="eastAsia" w:cs="楷体" w:asciiTheme="minorEastAsia" w:hAnsiTheme="minorEastAsia" w:eastAsiaTheme="minorEastAsia"/>
            <w:sz w:val="21"/>
            <w:szCs w:val="21"/>
            <w:rPrChange w:id="279" w:author="刀手" w:date="2015-11-13T00:55:00Z">
              <w:rPr>
                <w:rFonts w:hint="eastAsia" w:ascii="楷体" w:hAnsi="楷体" w:eastAsia="楷体" w:cs="楷体"/>
                <w:sz w:val="21"/>
                <w:szCs w:val="21"/>
              </w:rPr>
            </w:rPrChange>
          </w:rPr>
          <w:delText>Android</w:delText>
        </w:r>
      </w:del>
      <w:del w:id="280" w:author="Gooraye" w:date="2016-01-11T15:29:32Z">
        <w:r>
          <w:rPr>
            <w:rFonts w:hint="eastAsia" w:cs="楷体" w:asciiTheme="minorEastAsia" w:hAnsiTheme="minorEastAsia" w:eastAsiaTheme="minorEastAsia"/>
            <w:sz w:val="21"/>
            <w:szCs w:val="21"/>
            <w:rPrChange w:id="281" w:author="刀手" w:date="2015-11-13T00:55:00Z">
              <w:rPr>
                <w:rFonts w:hint="eastAsia" w:ascii="楷体" w:hAnsi="楷体" w:eastAsia="楷体" w:cs="楷体"/>
                <w:sz w:val="21"/>
                <w:szCs w:val="21"/>
              </w:rPr>
            </w:rPrChange>
          </w:rPr>
          <w:delText>系统由应用层、应用框架层、核心类库以及</w:delText>
        </w:r>
      </w:del>
      <w:del w:id="282" w:author="Gooraye" w:date="2016-01-11T15:29:32Z">
        <w:r>
          <w:rPr>
            <w:rFonts w:hint="eastAsia" w:cs="楷体" w:asciiTheme="minorEastAsia" w:hAnsiTheme="minorEastAsia" w:eastAsiaTheme="minorEastAsia"/>
            <w:sz w:val="21"/>
            <w:szCs w:val="21"/>
            <w:rPrChange w:id="283" w:author="刀手" w:date="2015-11-13T00:55:00Z">
              <w:rPr>
                <w:rFonts w:hint="eastAsia" w:ascii="楷体" w:hAnsi="楷体" w:eastAsia="楷体" w:cs="楷体"/>
                <w:sz w:val="21"/>
                <w:szCs w:val="21"/>
              </w:rPr>
            </w:rPrChange>
          </w:rPr>
          <w:delText>linux</w:delText>
        </w:r>
      </w:del>
      <w:del w:id="284" w:author="Gooraye" w:date="2016-01-11T15:29:32Z">
        <w:r>
          <w:rPr>
            <w:rFonts w:hint="eastAsia" w:cs="楷体" w:asciiTheme="minorEastAsia" w:hAnsiTheme="minorEastAsia" w:eastAsiaTheme="minorEastAsia"/>
            <w:sz w:val="21"/>
            <w:szCs w:val="21"/>
            <w:rPrChange w:id="285" w:author="刀手" w:date="2015-11-13T00:55:00Z">
              <w:rPr>
                <w:rFonts w:hint="eastAsia" w:ascii="楷体" w:hAnsi="楷体" w:eastAsia="楷体" w:cs="楷体"/>
                <w:sz w:val="21"/>
                <w:szCs w:val="21"/>
              </w:rPr>
            </w:rPrChange>
          </w:rPr>
          <w:delText>内核组成，它功能十分丰富。其中内容很多，而本课题仅需要研究的是它的应用层，即在手机上生成应用程序</w:delText>
        </w:r>
      </w:del>
      <w:del w:id="286" w:author="Gooraye" w:date="2016-01-11T15:29:32Z">
        <w:r>
          <w:rPr>
            <w:rFonts w:hint="eastAsia" w:cs="楷体" w:asciiTheme="minorEastAsia" w:hAnsiTheme="minorEastAsia" w:eastAsiaTheme="minorEastAsia"/>
            <w:sz w:val="21"/>
            <w:szCs w:val="21"/>
            <w:rPrChange w:id="287" w:author="刀手" w:date="2015-11-13T00:55:00Z">
              <w:rPr>
                <w:rFonts w:hint="eastAsia" w:ascii="楷体" w:hAnsi="楷体" w:eastAsia="楷体" w:cs="楷体"/>
                <w:sz w:val="21"/>
                <w:szCs w:val="21"/>
              </w:rPr>
            </w:rPrChange>
          </w:rPr>
          <w:delText>(app)</w:delText>
        </w:r>
      </w:del>
      <w:del w:id="288" w:author="Gooraye" w:date="2016-01-11T15:29:32Z">
        <w:r>
          <w:rPr>
            <w:rFonts w:hint="eastAsia" w:cs="楷体" w:asciiTheme="minorEastAsia" w:hAnsiTheme="minorEastAsia" w:eastAsiaTheme="minorEastAsia"/>
            <w:sz w:val="21"/>
            <w:szCs w:val="21"/>
            <w:rPrChange w:id="289" w:author="刀手" w:date="2015-11-13T00:55:00Z">
              <w:rPr>
                <w:rFonts w:hint="eastAsia" w:ascii="楷体" w:hAnsi="楷体" w:eastAsia="楷体" w:cs="楷体"/>
                <w:sz w:val="21"/>
                <w:szCs w:val="21"/>
              </w:rPr>
            </w:rPrChange>
          </w:rPr>
          <w:delText>，并且实现对图像实现双线性算法，实现对图像的缩放操作即可。</w:delText>
        </w:r>
      </w:del>
    </w:p>
    <w:p>
      <w:pPr>
        <w:autoSpaceDE w:val="0"/>
        <w:autoSpaceDN w:val="0"/>
        <w:adjustRightInd w:val="0"/>
        <w:spacing w:line="400" w:lineRule="exact"/>
        <w:jc w:val="left"/>
        <w:rPr>
          <w:del w:id="290" w:author="Gooraye" w:date="2016-01-11T15:29:32Z"/>
          <w:rFonts w:cs="楷体" w:asciiTheme="minorEastAsia" w:hAnsiTheme="minorEastAsia" w:eastAsiaTheme="minorEastAsia"/>
          <w:sz w:val="21"/>
          <w:szCs w:val="21"/>
          <w:rPrChange w:id="291" w:author="刀手" w:date="2015-11-13T00:55:00Z">
            <w:rPr>
              <w:del w:id="292" w:author="Gooraye" w:date="2016-01-11T15:29:32Z"/>
              <w:rFonts w:ascii="楷体" w:hAnsi="楷体" w:eastAsia="楷体" w:cs="楷体"/>
              <w:sz w:val="21"/>
              <w:szCs w:val="21"/>
            </w:rPr>
          </w:rPrChange>
        </w:rPr>
      </w:pPr>
      <w:del w:id="293" w:author="Gooraye" w:date="2016-01-11T15:29:32Z">
        <w:r>
          <w:rPr>
            <w:rFonts w:hint="eastAsia" w:cs="楷体" w:asciiTheme="minorEastAsia" w:hAnsiTheme="minorEastAsia" w:eastAsiaTheme="minorEastAsia"/>
            <w:sz w:val="21"/>
            <w:szCs w:val="21"/>
            <w:rPrChange w:id="294" w:author="刀手" w:date="2015-11-13T00:55:00Z">
              <w:rPr>
                <w:rFonts w:hint="eastAsia" w:ascii="楷体" w:hAnsi="楷体" w:eastAsia="楷体" w:cs="楷体"/>
                <w:sz w:val="21"/>
                <w:szCs w:val="21"/>
              </w:rPr>
            </w:rPrChange>
          </w:rPr>
          <w:tab/>
        </w:r>
      </w:del>
      <w:del w:id="295" w:author="Gooraye" w:date="2016-01-11T15:29:32Z">
        <w:r>
          <w:rPr>
            <w:rFonts w:hint="eastAsia" w:cs="楷体" w:asciiTheme="minorEastAsia" w:hAnsiTheme="minorEastAsia" w:eastAsiaTheme="minorEastAsia"/>
            <w:sz w:val="21"/>
            <w:szCs w:val="21"/>
            <w:rPrChange w:id="296" w:author="刀手" w:date="2015-11-13T00:55:00Z">
              <w:rPr>
                <w:rFonts w:hint="eastAsia" w:ascii="楷体" w:hAnsi="楷体" w:eastAsia="楷体" w:cs="楷体"/>
                <w:sz w:val="21"/>
                <w:szCs w:val="21"/>
              </w:rPr>
            </w:rPrChange>
          </w:rPr>
          <w:delText>对于开发</w:delText>
        </w:r>
      </w:del>
      <w:del w:id="297" w:author="Gooraye" w:date="2016-01-11T15:29:32Z">
        <w:r>
          <w:rPr>
            <w:rFonts w:hint="eastAsia" w:cs="楷体" w:asciiTheme="minorEastAsia" w:hAnsiTheme="minorEastAsia" w:eastAsiaTheme="minorEastAsia"/>
            <w:sz w:val="21"/>
            <w:szCs w:val="21"/>
            <w:rPrChange w:id="298" w:author="刀手" w:date="2015-11-13T00:55:00Z">
              <w:rPr>
                <w:rFonts w:hint="eastAsia" w:ascii="楷体" w:hAnsi="楷体" w:eastAsia="楷体" w:cs="楷体"/>
                <w:sz w:val="21"/>
                <w:szCs w:val="21"/>
              </w:rPr>
            </w:rPrChange>
          </w:rPr>
          <w:delText>Android</w:delText>
        </w:r>
      </w:del>
      <w:del w:id="299" w:author="Gooraye" w:date="2016-01-11T15:29:32Z">
        <w:r>
          <w:rPr>
            <w:rFonts w:hint="eastAsia" w:cs="楷体" w:asciiTheme="minorEastAsia" w:hAnsiTheme="minorEastAsia" w:eastAsiaTheme="minorEastAsia"/>
            <w:sz w:val="21"/>
            <w:szCs w:val="21"/>
            <w:rPrChange w:id="300" w:author="刀手" w:date="2015-11-13T00:55:00Z">
              <w:rPr>
                <w:rFonts w:hint="eastAsia" w:ascii="楷体" w:hAnsi="楷体" w:eastAsia="楷体" w:cs="楷体"/>
                <w:sz w:val="21"/>
                <w:szCs w:val="21"/>
              </w:rPr>
            </w:rPrChange>
          </w:rPr>
          <w:delText>系统应用程序，语言和开发工具是不可少的。</w:delText>
        </w:r>
      </w:del>
      <w:del w:id="301" w:author="Gooraye" w:date="2016-01-11T15:29:32Z">
        <w:r>
          <w:rPr>
            <w:rFonts w:hint="eastAsia" w:cs="楷体" w:asciiTheme="minorEastAsia" w:hAnsiTheme="minorEastAsia" w:eastAsiaTheme="minorEastAsia"/>
            <w:sz w:val="21"/>
            <w:szCs w:val="21"/>
            <w:rPrChange w:id="302" w:author="刀手" w:date="2015-11-13T00:55:00Z">
              <w:rPr>
                <w:rFonts w:hint="eastAsia" w:ascii="楷体" w:hAnsi="楷体" w:eastAsia="楷体" w:cs="楷体"/>
                <w:sz w:val="21"/>
                <w:szCs w:val="21"/>
              </w:rPr>
            </w:rPrChange>
          </w:rPr>
          <w:delText>Android</w:delText>
        </w:r>
      </w:del>
      <w:del w:id="303" w:author="Gooraye" w:date="2016-01-11T15:29:32Z">
        <w:r>
          <w:rPr>
            <w:rFonts w:hint="eastAsia" w:cs="楷体" w:asciiTheme="minorEastAsia" w:hAnsiTheme="minorEastAsia" w:eastAsiaTheme="minorEastAsia"/>
            <w:sz w:val="21"/>
            <w:szCs w:val="21"/>
            <w:rPrChange w:id="304" w:author="刀手" w:date="2015-11-13T00:55:00Z">
              <w:rPr>
                <w:rFonts w:hint="eastAsia" w:ascii="楷体" w:hAnsi="楷体" w:eastAsia="楷体" w:cs="楷体"/>
                <w:sz w:val="21"/>
                <w:szCs w:val="21"/>
              </w:rPr>
            </w:rPrChange>
          </w:rPr>
          <w:delText>使用的是</w:delText>
        </w:r>
      </w:del>
      <w:del w:id="305" w:author="Gooraye" w:date="2016-01-11T15:29:32Z">
        <w:r>
          <w:rPr>
            <w:rFonts w:hint="eastAsia" w:cs="楷体" w:asciiTheme="minorEastAsia" w:hAnsiTheme="minorEastAsia" w:eastAsiaTheme="minorEastAsia"/>
            <w:sz w:val="21"/>
            <w:szCs w:val="21"/>
            <w:rPrChange w:id="306" w:author="刀手" w:date="2015-11-13T00:55:00Z">
              <w:rPr>
                <w:rFonts w:hint="eastAsia" w:ascii="楷体" w:hAnsi="楷体" w:eastAsia="楷体" w:cs="楷体"/>
                <w:sz w:val="21"/>
                <w:szCs w:val="21"/>
              </w:rPr>
            </w:rPrChange>
          </w:rPr>
          <w:delText>java</w:delText>
        </w:r>
      </w:del>
      <w:del w:id="307" w:author="Gooraye" w:date="2016-01-11T15:29:32Z">
        <w:r>
          <w:rPr>
            <w:rFonts w:hint="eastAsia" w:cs="楷体" w:asciiTheme="minorEastAsia" w:hAnsiTheme="minorEastAsia" w:eastAsiaTheme="minorEastAsia"/>
            <w:sz w:val="21"/>
            <w:szCs w:val="21"/>
            <w:rPrChange w:id="308" w:author="刀手" w:date="2015-11-13T00:55:00Z">
              <w:rPr>
                <w:rFonts w:hint="eastAsia" w:ascii="楷体" w:hAnsi="楷体" w:eastAsia="楷体" w:cs="楷体"/>
                <w:sz w:val="21"/>
                <w:szCs w:val="21"/>
              </w:rPr>
            </w:rPrChange>
          </w:rPr>
          <w:delText>语言，</w:delText>
        </w:r>
      </w:del>
      <w:del w:id="309" w:author="Gooraye" w:date="2016-01-11T15:29:32Z">
        <w:r>
          <w:rPr>
            <w:rFonts w:hint="eastAsia" w:cs="楷体" w:asciiTheme="minorEastAsia" w:hAnsiTheme="minorEastAsia" w:eastAsiaTheme="minorEastAsia"/>
            <w:sz w:val="21"/>
            <w:szCs w:val="21"/>
            <w:rPrChange w:id="310" w:author="刀手" w:date="2015-11-13T00:55:00Z">
              <w:rPr>
                <w:rFonts w:hint="eastAsia" w:ascii="楷体" w:hAnsi="楷体" w:eastAsia="楷体" w:cs="楷体"/>
                <w:sz w:val="21"/>
                <w:szCs w:val="21"/>
              </w:rPr>
            </w:rPrChange>
          </w:rPr>
          <w:delText>JDK</w:delText>
        </w:r>
      </w:del>
      <w:del w:id="311" w:author="Gooraye" w:date="2016-01-11T15:29:32Z">
        <w:r>
          <w:rPr>
            <w:rFonts w:hint="eastAsia" w:cs="楷体" w:asciiTheme="minorEastAsia" w:hAnsiTheme="minorEastAsia" w:eastAsiaTheme="minorEastAsia"/>
            <w:sz w:val="21"/>
            <w:szCs w:val="21"/>
            <w:rPrChange w:id="312" w:author="刀手" w:date="2015-11-13T00:55:00Z">
              <w:rPr>
                <w:rFonts w:hint="eastAsia" w:ascii="楷体" w:hAnsi="楷体" w:eastAsia="楷体" w:cs="楷体"/>
                <w:sz w:val="21"/>
                <w:szCs w:val="21"/>
              </w:rPr>
            </w:rPrChange>
          </w:rPr>
          <w:delText>则是</w:delText>
        </w:r>
      </w:del>
      <w:del w:id="313" w:author="Gooraye" w:date="2016-01-11T15:29:32Z">
        <w:r>
          <w:rPr>
            <w:rFonts w:hint="eastAsia" w:cs="楷体" w:asciiTheme="minorEastAsia" w:hAnsiTheme="minorEastAsia" w:eastAsiaTheme="minorEastAsia"/>
            <w:sz w:val="21"/>
            <w:szCs w:val="21"/>
            <w:rPrChange w:id="314" w:author="刀手" w:date="2015-11-13T00:55:00Z">
              <w:rPr>
                <w:rFonts w:hint="eastAsia" w:ascii="楷体" w:hAnsi="楷体" w:eastAsia="楷体" w:cs="楷体"/>
                <w:sz w:val="21"/>
                <w:szCs w:val="21"/>
              </w:rPr>
            </w:rPrChange>
          </w:rPr>
          <w:delText>java</w:delText>
        </w:r>
      </w:del>
      <w:del w:id="315" w:author="Gooraye" w:date="2016-01-11T15:29:32Z">
        <w:r>
          <w:rPr>
            <w:rFonts w:hint="eastAsia" w:cs="楷体" w:asciiTheme="minorEastAsia" w:hAnsiTheme="minorEastAsia" w:eastAsiaTheme="minorEastAsia"/>
            <w:sz w:val="21"/>
            <w:szCs w:val="21"/>
            <w:rPrChange w:id="316" w:author="刀手" w:date="2015-11-13T00:55:00Z">
              <w:rPr>
                <w:rFonts w:hint="eastAsia" w:ascii="楷体" w:hAnsi="楷体" w:eastAsia="楷体" w:cs="楷体"/>
                <w:sz w:val="21"/>
                <w:szCs w:val="21"/>
              </w:rPr>
            </w:rPrChange>
          </w:rPr>
          <w:delText>语言的软件开发工具包，</w:delText>
        </w:r>
      </w:del>
      <w:del w:id="317" w:author="Gooraye" w:date="2016-01-11T15:29:32Z">
        <w:r>
          <w:rPr>
            <w:rFonts w:hint="eastAsia" w:cs="楷体" w:asciiTheme="minorEastAsia" w:hAnsiTheme="minorEastAsia" w:eastAsiaTheme="minorEastAsia"/>
            <w:sz w:val="21"/>
            <w:szCs w:val="21"/>
            <w:rPrChange w:id="318" w:author="刀手" w:date="2015-11-13T00:55:00Z">
              <w:rPr>
                <w:rFonts w:hint="eastAsia" w:ascii="楷体" w:hAnsi="楷体" w:eastAsia="楷体" w:cs="楷体"/>
                <w:sz w:val="21"/>
                <w:szCs w:val="21"/>
              </w:rPr>
            </w:rPrChange>
          </w:rPr>
          <w:delText>JDK</w:delText>
        </w:r>
      </w:del>
      <w:del w:id="319" w:author="Gooraye" w:date="2016-01-11T15:29:32Z">
        <w:r>
          <w:rPr>
            <w:rFonts w:hint="eastAsia" w:cs="楷体" w:asciiTheme="minorEastAsia" w:hAnsiTheme="minorEastAsia" w:eastAsiaTheme="minorEastAsia"/>
            <w:sz w:val="21"/>
            <w:szCs w:val="21"/>
            <w:rPrChange w:id="320" w:author="刀手" w:date="2015-11-13T00:55:00Z">
              <w:rPr>
                <w:rFonts w:hint="eastAsia" w:ascii="楷体" w:hAnsi="楷体" w:eastAsia="楷体" w:cs="楷体"/>
                <w:sz w:val="21"/>
                <w:szCs w:val="21"/>
              </w:rPr>
            </w:rPrChange>
          </w:rPr>
          <w:delText>主要用于移动设备、</w:delText>
        </w:r>
      </w:del>
      <w:del w:id="321" w:author="Gooraye" w:date="2016-01-11T15:29:32Z">
        <w:r>
          <w:rPr>
            <w:rFonts w:hint="eastAsia" w:cs="楷体" w:asciiTheme="minorEastAsia" w:hAnsiTheme="minorEastAsia" w:eastAsiaTheme="minorEastAsia"/>
            <w:sz w:val="21"/>
            <w:szCs w:val="21"/>
            <w:rPrChange w:id="322" w:author="刀手" w:date="2015-11-13T00:55:00Z">
              <w:rPr>
                <w:rFonts w:hint="eastAsia" w:ascii="楷体" w:hAnsi="楷体" w:eastAsia="楷体" w:cs="楷体"/>
                <w:sz w:val="21"/>
                <w:szCs w:val="21"/>
              </w:rPr>
            </w:rPrChange>
          </w:rPr>
          <w:delText>嵌入式设备上的上的</w:delText>
        </w:r>
      </w:del>
      <w:del w:id="323" w:author="Gooraye" w:date="2016-01-11T15:29:32Z">
        <w:r>
          <w:rPr>
            <w:rFonts w:hint="eastAsia" w:cs="楷体" w:asciiTheme="minorEastAsia" w:hAnsiTheme="minorEastAsia" w:eastAsiaTheme="minorEastAsia"/>
            <w:sz w:val="21"/>
            <w:szCs w:val="21"/>
            <w:rPrChange w:id="324" w:author="刀手" w:date="2015-11-13T00:55:00Z">
              <w:rPr>
                <w:rFonts w:hint="eastAsia" w:ascii="楷体" w:hAnsi="楷体" w:eastAsia="楷体" w:cs="楷体"/>
                <w:sz w:val="21"/>
                <w:szCs w:val="21"/>
              </w:rPr>
            </w:rPrChange>
          </w:rPr>
          <w:delText>java</w:delText>
        </w:r>
      </w:del>
      <w:del w:id="325" w:author="Gooraye" w:date="2016-01-11T15:29:32Z">
        <w:r>
          <w:rPr>
            <w:rFonts w:hint="eastAsia" w:cs="楷体" w:asciiTheme="minorEastAsia" w:hAnsiTheme="minorEastAsia" w:eastAsiaTheme="minorEastAsia"/>
            <w:sz w:val="21"/>
            <w:szCs w:val="21"/>
            <w:rPrChange w:id="326" w:author="刀手" w:date="2015-11-13T00:55:00Z">
              <w:rPr>
                <w:rFonts w:hint="eastAsia" w:ascii="楷体" w:hAnsi="楷体" w:eastAsia="楷体" w:cs="楷体"/>
                <w:sz w:val="21"/>
                <w:szCs w:val="21"/>
              </w:rPr>
            </w:rPrChange>
          </w:rPr>
          <w:delText>应用程序。它的功能通俗的说就是解释</w:delText>
        </w:r>
      </w:del>
      <w:del w:id="327" w:author="Gooraye" w:date="2016-01-11T15:29:32Z">
        <w:r>
          <w:rPr>
            <w:rFonts w:hint="eastAsia" w:cs="楷体" w:asciiTheme="minorEastAsia" w:hAnsiTheme="minorEastAsia" w:eastAsiaTheme="minorEastAsia"/>
            <w:sz w:val="21"/>
            <w:szCs w:val="21"/>
            <w:rPrChange w:id="328" w:author="刀手" w:date="2015-11-13T00:55:00Z">
              <w:rPr>
                <w:rFonts w:hint="eastAsia" w:ascii="楷体" w:hAnsi="楷体" w:eastAsia="楷体" w:cs="楷体"/>
                <w:sz w:val="21"/>
                <w:szCs w:val="21"/>
              </w:rPr>
            </w:rPrChange>
          </w:rPr>
          <w:delText>java</w:delText>
        </w:r>
      </w:del>
      <w:del w:id="329" w:author="Gooraye" w:date="2016-01-11T15:29:32Z">
        <w:r>
          <w:rPr>
            <w:rFonts w:hint="eastAsia" w:cs="楷体" w:asciiTheme="minorEastAsia" w:hAnsiTheme="minorEastAsia" w:eastAsiaTheme="minorEastAsia"/>
            <w:sz w:val="21"/>
            <w:szCs w:val="21"/>
            <w:rPrChange w:id="330" w:author="刀手" w:date="2015-11-13T00:55:00Z">
              <w:rPr>
                <w:rFonts w:hint="eastAsia" w:ascii="楷体" w:hAnsi="楷体" w:eastAsia="楷体" w:cs="楷体"/>
                <w:sz w:val="21"/>
                <w:szCs w:val="21"/>
              </w:rPr>
            </w:rPrChange>
          </w:rPr>
          <w:delText>语言。</w:delText>
        </w:r>
      </w:del>
      <w:del w:id="331" w:author="Gooraye" w:date="2016-01-11T15:29:32Z">
        <w:r>
          <w:rPr>
            <w:rFonts w:hint="eastAsia" w:cs="楷体" w:asciiTheme="minorEastAsia" w:hAnsiTheme="minorEastAsia" w:eastAsiaTheme="minorEastAsia"/>
            <w:sz w:val="21"/>
            <w:szCs w:val="21"/>
            <w:rPrChange w:id="332" w:author="刀手" w:date="2015-11-13T00:55:00Z">
              <w:rPr>
                <w:rFonts w:hint="eastAsia" w:ascii="楷体" w:hAnsi="楷体" w:eastAsia="楷体" w:cs="楷体"/>
                <w:sz w:val="21"/>
                <w:szCs w:val="21"/>
              </w:rPr>
            </w:rPrChange>
          </w:rPr>
          <w:delText>IDE</w:delText>
        </w:r>
      </w:del>
      <w:del w:id="333" w:author="Gooraye" w:date="2016-01-11T15:29:32Z">
        <w:r>
          <w:rPr>
            <w:rFonts w:hint="eastAsia" w:cs="楷体" w:asciiTheme="minorEastAsia" w:hAnsiTheme="minorEastAsia" w:eastAsiaTheme="minorEastAsia"/>
            <w:sz w:val="21"/>
            <w:szCs w:val="21"/>
            <w:rPrChange w:id="334" w:author="刀手" w:date="2015-11-13T00:55:00Z">
              <w:rPr>
                <w:rFonts w:hint="eastAsia" w:ascii="楷体" w:hAnsi="楷体" w:eastAsia="楷体" w:cs="楷体"/>
                <w:sz w:val="21"/>
                <w:szCs w:val="21"/>
              </w:rPr>
            </w:rPrChange>
          </w:rPr>
          <w:delText>则是开发使用的集成开发环境，它包含了代码编辑器、编译器、调试器和图形用户界面，集成代码编写功能、分析功能、编译功能、</w:delText>
        </w:r>
      </w:del>
      <w:del w:id="335" w:author="Gooraye" w:date="2016-01-11T15:29:32Z">
        <w:r>
          <w:rPr>
            <w:rFonts w:hint="eastAsia" w:cs="楷体" w:asciiTheme="minorEastAsia" w:hAnsiTheme="minorEastAsia" w:eastAsiaTheme="minorEastAsia"/>
            <w:sz w:val="21"/>
            <w:szCs w:val="21"/>
            <w:rPrChange w:id="336" w:author="刀手" w:date="2015-11-13T00:55:00Z">
              <w:rPr>
                <w:rFonts w:hint="eastAsia" w:ascii="楷体" w:hAnsi="楷体" w:eastAsia="楷体" w:cs="楷体"/>
                <w:sz w:val="21"/>
                <w:szCs w:val="21"/>
              </w:rPr>
            </w:rPrChange>
          </w:rPr>
          <w:delText>debug</w:delText>
        </w:r>
      </w:del>
      <w:del w:id="337" w:author="Gooraye" w:date="2016-01-11T15:29:32Z">
        <w:r>
          <w:rPr>
            <w:rFonts w:hint="eastAsia" w:cs="楷体" w:asciiTheme="minorEastAsia" w:hAnsiTheme="minorEastAsia" w:eastAsiaTheme="minorEastAsia"/>
            <w:sz w:val="21"/>
            <w:szCs w:val="21"/>
            <w:rPrChange w:id="338" w:author="刀手" w:date="2015-11-13T00:55:00Z">
              <w:rPr>
                <w:rFonts w:hint="eastAsia" w:ascii="楷体" w:hAnsi="楷体" w:eastAsia="楷体" w:cs="楷体"/>
                <w:sz w:val="21"/>
                <w:szCs w:val="21"/>
              </w:rPr>
            </w:rPrChange>
          </w:rPr>
          <w:delText>功能等，个人选用的是</w:delText>
        </w:r>
      </w:del>
      <w:del w:id="339" w:author="Gooraye" w:date="2016-01-11T15:29:32Z">
        <w:r>
          <w:rPr>
            <w:rFonts w:hint="eastAsia" w:cs="楷体" w:asciiTheme="minorEastAsia" w:hAnsiTheme="minorEastAsia" w:eastAsiaTheme="minorEastAsia"/>
            <w:sz w:val="21"/>
            <w:szCs w:val="21"/>
            <w:rPrChange w:id="340" w:author="刀手" w:date="2015-11-13T00:55:00Z">
              <w:rPr>
                <w:rFonts w:hint="eastAsia" w:ascii="楷体" w:hAnsi="楷体" w:eastAsia="楷体" w:cs="楷体"/>
                <w:sz w:val="21"/>
                <w:szCs w:val="21"/>
              </w:rPr>
            </w:rPrChange>
          </w:rPr>
          <w:delText>Google</w:delText>
        </w:r>
      </w:del>
      <w:del w:id="341" w:author="Gooraye" w:date="2016-01-11T15:29:32Z">
        <w:r>
          <w:rPr>
            <w:rFonts w:hint="eastAsia" w:cs="楷体" w:asciiTheme="minorEastAsia" w:hAnsiTheme="minorEastAsia" w:eastAsiaTheme="minorEastAsia"/>
            <w:sz w:val="21"/>
            <w:szCs w:val="21"/>
            <w:rPrChange w:id="342" w:author="刀手" w:date="2015-11-13T00:55:00Z">
              <w:rPr>
                <w:rFonts w:hint="eastAsia" w:ascii="楷体" w:hAnsi="楷体" w:eastAsia="楷体" w:cs="楷体"/>
                <w:sz w:val="21"/>
                <w:szCs w:val="21"/>
              </w:rPr>
            </w:rPrChange>
          </w:rPr>
          <w:delText>官方下载的</w:delText>
        </w:r>
      </w:del>
      <w:del w:id="343" w:author="Gooraye" w:date="2016-01-11T15:29:32Z">
        <w:r>
          <w:rPr>
            <w:rFonts w:hint="eastAsia" w:cs="楷体" w:asciiTheme="minorEastAsia" w:hAnsiTheme="minorEastAsia" w:eastAsiaTheme="minorEastAsia"/>
            <w:sz w:val="21"/>
            <w:szCs w:val="21"/>
            <w:rPrChange w:id="344" w:author="刀手" w:date="2015-11-13T00:55:00Z">
              <w:rPr>
                <w:rFonts w:hint="eastAsia" w:ascii="楷体" w:hAnsi="楷体" w:eastAsia="楷体" w:cs="楷体"/>
                <w:sz w:val="21"/>
                <w:szCs w:val="21"/>
              </w:rPr>
            </w:rPrChange>
          </w:rPr>
          <w:delText>ADT</w:delText>
        </w:r>
      </w:del>
      <w:del w:id="345" w:author="Gooraye" w:date="2016-01-11T15:29:32Z">
        <w:r>
          <w:rPr>
            <w:rFonts w:hint="eastAsia" w:cs="楷体" w:asciiTheme="minorEastAsia" w:hAnsiTheme="minorEastAsia" w:eastAsiaTheme="minorEastAsia"/>
            <w:sz w:val="21"/>
            <w:szCs w:val="21"/>
            <w:rPrChange w:id="346" w:author="刀手" w:date="2015-11-13T00:55:00Z">
              <w:rPr>
                <w:rFonts w:hint="eastAsia" w:ascii="楷体" w:hAnsi="楷体" w:eastAsia="楷体" w:cs="楷体"/>
                <w:sz w:val="21"/>
                <w:szCs w:val="21"/>
              </w:rPr>
            </w:rPrChange>
          </w:rPr>
          <w:delText>，即</w:delText>
        </w:r>
      </w:del>
      <w:del w:id="347" w:author="Gooraye" w:date="2016-01-11T15:29:32Z">
        <w:r>
          <w:rPr>
            <w:rFonts w:hint="eastAsia" w:cs="楷体" w:asciiTheme="minorEastAsia" w:hAnsiTheme="minorEastAsia" w:eastAsiaTheme="minorEastAsia"/>
            <w:sz w:val="21"/>
            <w:szCs w:val="21"/>
            <w:rPrChange w:id="348" w:author="刀手" w:date="2015-11-13T00:55:00Z">
              <w:rPr>
                <w:rFonts w:hint="eastAsia" w:ascii="楷体" w:hAnsi="楷体" w:eastAsia="楷体" w:cs="楷体"/>
                <w:sz w:val="21"/>
                <w:szCs w:val="21"/>
              </w:rPr>
            </w:rPrChange>
          </w:rPr>
          <w:delText>SDK</w:delText>
        </w:r>
      </w:del>
      <w:del w:id="349" w:author="Gooraye" w:date="2016-01-11T15:29:32Z">
        <w:r>
          <w:rPr>
            <w:rFonts w:hint="eastAsia" w:cs="楷体" w:asciiTheme="minorEastAsia" w:hAnsiTheme="minorEastAsia" w:eastAsiaTheme="minorEastAsia"/>
            <w:sz w:val="21"/>
            <w:szCs w:val="21"/>
            <w:rPrChange w:id="350" w:author="刀手" w:date="2015-11-13T00:55:00Z">
              <w:rPr>
                <w:rFonts w:hint="eastAsia" w:ascii="楷体" w:hAnsi="楷体" w:eastAsia="楷体" w:cs="楷体"/>
                <w:sz w:val="21"/>
                <w:szCs w:val="21"/>
              </w:rPr>
            </w:rPrChange>
          </w:rPr>
          <w:delText>和</w:delText>
        </w:r>
      </w:del>
      <w:del w:id="351" w:author="Gooraye" w:date="2016-01-11T15:29:32Z">
        <w:r>
          <w:rPr>
            <w:rFonts w:hint="eastAsia" w:cs="楷体" w:asciiTheme="minorEastAsia" w:hAnsiTheme="minorEastAsia" w:eastAsiaTheme="minorEastAsia"/>
            <w:sz w:val="21"/>
            <w:szCs w:val="21"/>
            <w:rPrChange w:id="352" w:author="刀手" w:date="2015-11-13T00:55:00Z">
              <w:rPr>
                <w:rFonts w:hint="eastAsia" w:ascii="楷体" w:hAnsi="楷体" w:eastAsia="楷体" w:cs="楷体"/>
                <w:sz w:val="21"/>
                <w:szCs w:val="21"/>
              </w:rPr>
            </w:rPrChange>
          </w:rPr>
          <w:delText>eclipse</w:delText>
        </w:r>
      </w:del>
      <w:del w:id="353" w:author="Gooraye" w:date="2016-01-11T15:29:32Z">
        <w:r>
          <w:rPr>
            <w:rFonts w:hint="eastAsia" w:cs="楷体" w:asciiTheme="minorEastAsia" w:hAnsiTheme="minorEastAsia" w:eastAsiaTheme="minorEastAsia"/>
            <w:sz w:val="21"/>
            <w:szCs w:val="21"/>
            <w:rPrChange w:id="354" w:author="刀手" w:date="2015-11-13T00:55:00Z">
              <w:rPr>
                <w:rFonts w:hint="eastAsia" w:ascii="楷体" w:hAnsi="楷体" w:eastAsia="楷体" w:cs="楷体"/>
                <w:sz w:val="21"/>
                <w:szCs w:val="21"/>
              </w:rPr>
            </w:rPrChange>
          </w:rPr>
          <w:delText>的集成。</w:delText>
        </w:r>
      </w:del>
    </w:p>
    <w:p>
      <w:pPr>
        <w:autoSpaceDE w:val="0"/>
        <w:autoSpaceDN w:val="0"/>
        <w:adjustRightInd w:val="0"/>
        <w:spacing w:line="400" w:lineRule="exact"/>
        <w:jc w:val="left"/>
        <w:rPr>
          <w:del w:id="355" w:author="Gooraye" w:date="2016-01-11T15:29:32Z"/>
          <w:rFonts w:cs="楷体" w:asciiTheme="minorEastAsia" w:hAnsiTheme="minorEastAsia" w:eastAsiaTheme="minorEastAsia"/>
          <w:sz w:val="21"/>
          <w:szCs w:val="21"/>
          <w:rPrChange w:id="356" w:author="刀手" w:date="2015-11-13T00:55:00Z">
            <w:rPr>
              <w:del w:id="357" w:author="Gooraye" w:date="2016-01-11T15:29:32Z"/>
              <w:rFonts w:ascii="楷体" w:hAnsi="楷体" w:eastAsia="楷体" w:cs="楷体"/>
              <w:sz w:val="21"/>
              <w:szCs w:val="21"/>
            </w:rPr>
          </w:rPrChange>
        </w:rPr>
      </w:pPr>
      <w:del w:id="358" w:author="Gooraye" w:date="2016-01-11T15:29:32Z">
        <w:r>
          <w:rPr>
            <w:rFonts w:hint="eastAsia" w:cs="楷体" w:asciiTheme="minorEastAsia" w:hAnsiTheme="minorEastAsia" w:eastAsiaTheme="minorEastAsia"/>
            <w:sz w:val="21"/>
            <w:szCs w:val="21"/>
            <w:rPrChange w:id="359" w:author="刀手" w:date="2015-11-13T00:55:00Z">
              <w:rPr>
                <w:rFonts w:hint="eastAsia" w:ascii="楷体" w:hAnsi="楷体" w:eastAsia="楷体" w:cs="楷体"/>
                <w:sz w:val="21"/>
                <w:szCs w:val="21"/>
              </w:rPr>
            </w:rPrChange>
          </w:rPr>
          <w:tab/>
        </w:r>
      </w:del>
      <w:del w:id="360" w:author="Gooraye" w:date="2016-01-11T15:29:32Z">
        <w:r>
          <w:rPr>
            <w:rFonts w:hint="eastAsia" w:cs="楷体" w:asciiTheme="minorEastAsia" w:hAnsiTheme="minorEastAsia" w:eastAsiaTheme="minorEastAsia"/>
            <w:sz w:val="21"/>
            <w:szCs w:val="21"/>
            <w:rPrChange w:id="361" w:author="刀手" w:date="2015-11-13T00:55:00Z">
              <w:rPr>
                <w:rFonts w:hint="eastAsia" w:ascii="楷体" w:hAnsi="楷体" w:eastAsia="楷体" w:cs="楷体"/>
                <w:sz w:val="21"/>
                <w:szCs w:val="21"/>
              </w:rPr>
            </w:rPrChange>
          </w:rPr>
          <w:delText>在集成开发环境中，创建工程，编写源码，将工程运行到智能手机上。实现在智能手机上显示图片，并实现点击事件。改写双线性算法，应用到图片上。通过对源码的测试，就能</w:delText>
        </w:r>
      </w:del>
      <w:del w:id="362" w:author="Gooraye" w:date="2016-01-11T15:29:32Z">
        <w:r>
          <w:rPr>
            <w:rFonts w:hint="eastAsia" w:cs="楷体" w:asciiTheme="minorEastAsia" w:hAnsiTheme="minorEastAsia" w:eastAsiaTheme="minorEastAsia"/>
            <w:sz w:val="21"/>
            <w:szCs w:val="21"/>
            <w:rPrChange w:id="363" w:author="刀手" w:date="2015-11-13T00:55:00Z">
              <w:rPr>
                <w:rFonts w:hint="eastAsia" w:ascii="楷体" w:hAnsi="楷体" w:eastAsia="楷体" w:cs="楷体"/>
                <w:sz w:val="21"/>
                <w:szCs w:val="21"/>
              </w:rPr>
            </w:rPrChange>
          </w:rPr>
          <w:delText>够运行出插值算法的具体体现。为双线性插值算法研究提供一个可视化的</w:delText>
        </w:r>
      </w:del>
      <w:del w:id="364" w:author="Gooraye" w:date="2016-01-11T15:29:32Z">
        <w:r>
          <w:rPr>
            <w:rFonts w:hint="eastAsia" w:cs="楷体" w:asciiTheme="minorEastAsia" w:hAnsiTheme="minorEastAsia" w:eastAsiaTheme="minorEastAsia"/>
            <w:sz w:val="21"/>
            <w:szCs w:val="21"/>
            <w:rPrChange w:id="365" w:author="刀手" w:date="2015-11-13T00:55:00Z">
              <w:rPr>
                <w:rFonts w:hint="eastAsia" w:ascii="楷体" w:hAnsi="楷体" w:eastAsia="楷体" w:cs="楷体"/>
                <w:sz w:val="21"/>
                <w:szCs w:val="21"/>
              </w:rPr>
            </w:rPrChange>
          </w:rPr>
          <w:delText>结果。</w:delText>
        </w:r>
      </w:del>
    </w:p>
    <w:p>
      <w:pPr>
        <w:autoSpaceDE w:val="0"/>
        <w:autoSpaceDN w:val="0"/>
        <w:adjustRightInd w:val="0"/>
        <w:spacing w:line="400" w:lineRule="exact"/>
        <w:jc w:val="left"/>
        <w:rPr>
          <w:del w:id="366" w:author="Gooraye" w:date="2016-01-11T15:29:32Z"/>
          <w:rFonts w:cs="楷体" w:asciiTheme="minorEastAsia" w:hAnsiTheme="minorEastAsia" w:eastAsiaTheme="minorEastAsia"/>
          <w:sz w:val="21"/>
          <w:szCs w:val="21"/>
          <w:rPrChange w:id="367" w:author="刀手" w:date="2015-11-13T00:55:00Z">
            <w:rPr>
              <w:del w:id="368" w:author="Gooraye" w:date="2016-01-11T15:29:32Z"/>
              <w:rFonts w:ascii="楷体" w:hAnsi="楷体" w:eastAsia="楷体" w:cs="楷体"/>
              <w:sz w:val="21"/>
              <w:szCs w:val="21"/>
            </w:rPr>
          </w:rPrChange>
        </w:rPr>
      </w:pPr>
      <w:del w:id="369" w:author="Gooraye" w:date="2016-01-11T15:29:32Z">
        <w:r>
          <w:rPr>
            <w:rFonts w:hint="eastAsia" w:cs="楷体" w:asciiTheme="minorEastAsia" w:hAnsiTheme="minorEastAsia" w:eastAsiaTheme="minorEastAsia"/>
            <w:sz w:val="21"/>
            <w:szCs w:val="21"/>
            <w:rPrChange w:id="370" w:author="刀手" w:date="2015-11-13T00:55:00Z">
              <w:rPr>
                <w:rFonts w:hint="eastAsia" w:ascii="楷体" w:hAnsi="楷体" w:eastAsia="楷体" w:cs="楷体"/>
                <w:sz w:val="21"/>
                <w:szCs w:val="21"/>
              </w:rPr>
            </w:rPrChange>
          </w:rPr>
          <w:tab/>
        </w:r>
      </w:del>
      <w:del w:id="371" w:author="Gooraye" w:date="2016-01-11T15:29:32Z">
        <w:r>
          <w:rPr>
            <w:rFonts w:hint="eastAsia" w:cs="楷体" w:asciiTheme="minorEastAsia" w:hAnsiTheme="minorEastAsia" w:eastAsiaTheme="minorEastAsia"/>
            <w:sz w:val="21"/>
            <w:szCs w:val="21"/>
            <w:rPrChange w:id="372" w:author="刀手" w:date="2015-11-13T00:55:00Z">
              <w:rPr>
                <w:rFonts w:hint="eastAsia" w:ascii="楷体" w:hAnsi="楷体" w:eastAsia="楷体" w:cs="楷体"/>
                <w:sz w:val="21"/>
                <w:szCs w:val="21"/>
              </w:rPr>
            </w:rPrChange>
          </w:rPr>
          <w:delText>百度百科的介绍上是这样的：“像素是指基本原色素及其灰度的基本编码，像素是构成数码影像的基本单元，通常以像素每英寸为单位表示影像分辨率的大小”。从定义上来看，不难发现，每一个数码影像即图片，都可以用像素来表示，而像素则是基本原色素及其灰度编码而成。通常来说，每一个像素点都是一个单个的染色点，像素越高则图片越清晰。如此一来，在图像放大的过程中，中间必定会有像素的空缺，那么怎么填充这一个个的像素空缺则是我要研究的问题。</w:delText>
        </w:r>
      </w:del>
    </w:p>
    <w:p>
      <w:pPr>
        <w:autoSpaceDE w:val="0"/>
        <w:autoSpaceDN w:val="0"/>
        <w:adjustRightInd w:val="0"/>
        <w:spacing w:line="400" w:lineRule="exact"/>
        <w:jc w:val="left"/>
        <w:rPr>
          <w:del w:id="373" w:author="Gooraye" w:date="2016-01-11T15:29:32Z"/>
          <w:rFonts w:cs="楷体" w:asciiTheme="minorEastAsia" w:hAnsiTheme="minorEastAsia" w:eastAsiaTheme="minorEastAsia"/>
          <w:sz w:val="21"/>
          <w:szCs w:val="21"/>
          <w:rPrChange w:id="374" w:author="刀手" w:date="2015-11-13T00:55:00Z">
            <w:rPr>
              <w:del w:id="375" w:author="Gooraye" w:date="2016-01-11T15:29:32Z"/>
              <w:rFonts w:ascii="楷体" w:hAnsi="楷体" w:eastAsia="楷体" w:cs="楷体"/>
              <w:sz w:val="21"/>
              <w:szCs w:val="21"/>
            </w:rPr>
          </w:rPrChange>
        </w:rPr>
      </w:pPr>
      <w:del w:id="376" w:author="Gooraye" w:date="2016-01-11T15:29:32Z">
        <w:r>
          <w:rPr>
            <w:rFonts w:hint="eastAsia" w:cs="楷体" w:asciiTheme="minorEastAsia" w:hAnsiTheme="minorEastAsia" w:eastAsiaTheme="minorEastAsia"/>
            <w:sz w:val="21"/>
            <w:szCs w:val="21"/>
            <w:rPrChange w:id="377" w:author="刀手" w:date="2015-11-13T00:55:00Z">
              <w:rPr>
                <w:rFonts w:hint="eastAsia" w:ascii="楷体" w:hAnsi="楷体" w:eastAsia="楷体" w:cs="楷体"/>
                <w:sz w:val="21"/>
                <w:szCs w:val="21"/>
              </w:rPr>
            </w:rPrChange>
          </w:rPr>
          <w:tab/>
        </w:r>
      </w:del>
      <w:del w:id="378" w:author="Gooraye" w:date="2016-01-11T15:29:32Z">
        <w:r>
          <w:rPr>
            <w:rFonts w:hint="eastAsia" w:cs="楷体" w:asciiTheme="minorEastAsia" w:hAnsiTheme="minorEastAsia" w:eastAsiaTheme="minorEastAsia"/>
            <w:sz w:val="21"/>
            <w:szCs w:val="21"/>
            <w:rPrChange w:id="379" w:author="刀手" w:date="2015-11-13T00:55:00Z">
              <w:rPr>
                <w:rFonts w:hint="eastAsia" w:ascii="楷体" w:hAnsi="楷体" w:eastAsia="楷体" w:cs="楷体"/>
                <w:sz w:val="21"/>
                <w:szCs w:val="21"/>
              </w:rPr>
            </w:rPrChange>
          </w:rPr>
          <w:delText>具体研究到源码，必须去了解像素的基本编码方式，不同的情况可能具有不同的编码方式，而</w:delText>
        </w:r>
      </w:del>
      <w:del w:id="380" w:author="Gooraye" w:date="2016-01-11T15:29:32Z">
        <w:r>
          <w:rPr>
            <w:rFonts w:hint="eastAsia" w:cs="楷体" w:asciiTheme="minorEastAsia" w:hAnsiTheme="minorEastAsia" w:eastAsiaTheme="minorEastAsia"/>
            <w:sz w:val="21"/>
            <w:szCs w:val="21"/>
            <w:rPrChange w:id="381" w:author="刀手" w:date="2015-11-13T00:55:00Z">
              <w:rPr>
                <w:rFonts w:hint="eastAsia" w:ascii="楷体" w:hAnsi="楷体" w:eastAsia="楷体" w:cs="楷体"/>
                <w:sz w:val="21"/>
                <w:szCs w:val="21"/>
              </w:rPr>
            </w:rPrChange>
          </w:rPr>
          <w:delText>在</w:delText>
        </w:r>
      </w:del>
      <w:del w:id="382" w:author="Gooraye" w:date="2016-01-11T15:29:32Z">
        <w:r>
          <w:rPr>
            <w:rFonts w:hint="eastAsia" w:cs="楷体" w:asciiTheme="minorEastAsia" w:hAnsiTheme="minorEastAsia" w:eastAsiaTheme="minorEastAsia"/>
            <w:sz w:val="21"/>
            <w:szCs w:val="21"/>
            <w:rPrChange w:id="383" w:author="刀手" w:date="2015-11-13T00:55:00Z">
              <w:rPr>
                <w:rFonts w:hint="eastAsia" w:ascii="楷体" w:hAnsi="楷体" w:eastAsia="楷体" w:cs="楷体"/>
                <w:sz w:val="21"/>
                <w:szCs w:val="21"/>
              </w:rPr>
            </w:rPrChange>
          </w:rPr>
          <w:delText>android</w:delText>
        </w:r>
      </w:del>
      <w:del w:id="384" w:author="Gooraye" w:date="2016-01-11T15:29:32Z">
        <w:r>
          <w:rPr>
            <w:rFonts w:hint="eastAsia" w:cs="楷体" w:asciiTheme="minorEastAsia" w:hAnsiTheme="minorEastAsia" w:eastAsiaTheme="minorEastAsia"/>
            <w:sz w:val="21"/>
            <w:szCs w:val="21"/>
            <w:rPrChange w:id="385" w:author="刀手" w:date="2015-11-13T00:55:00Z">
              <w:rPr>
                <w:rFonts w:hint="eastAsia" w:ascii="楷体" w:hAnsi="楷体" w:eastAsia="楷体" w:cs="楷体"/>
                <w:sz w:val="21"/>
                <w:szCs w:val="21"/>
              </w:rPr>
            </w:rPrChange>
          </w:rPr>
          <w:delText>系统上每一个像素都可以被表示</w:delText>
        </w:r>
      </w:del>
      <w:del w:id="386" w:author="Gooraye" w:date="2016-01-11T15:29:32Z">
        <w:r>
          <w:rPr>
            <w:rFonts w:hint="eastAsia" w:cs="楷体" w:asciiTheme="minorEastAsia" w:hAnsiTheme="minorEastAsia" w:eastAsiaTheme="minorEastAsia"/>
            <w:sz w:val="21"/>
            <w:szCs w:val="21"/>
            <w:rPrChange w:id="387" w:author="刀手" w:date="2015-11-13T00:55:00Z">
              <w:rPr>
                <w:rFonts w:hint="eastAsia" w:ascii="楷体" w:hAnsi="楷体" w:eastAsia="楷体" w:cs="楷体"/>
                <w:sz w:val="21"/>
                <w:szCs w:val="21"/>
              </w:rPr>
            </w:rPrChange>
          </w:rPr>
          <w:delText>8</w:delText>
        </w:r>
      </w:del>
      <w:del w:id="388" w:author="Gooraye" w:date="2016-01-11T15:29:32Z">
        <w:r>
          <w:rPr>
            <w:rFonts w:hint="eastAsia" w:cs="楷体" w:asciiTheme="minorEastAsia" w:hAnsiTheme="minorEastAsia" w:eastAsiaTheme="minorEastAsia"/>
            <w:sz w:val="21"/>
            <w:szCs w:val="21"/>
            <w:rPrChange w:id="389" w:author="刀手" w:date="2015-11-13T00:55:00Z">
              <w:rPr>
                <w:rFonts w:hint="eastAsia" w:ascii="楷体" w:hAnsi="楷体" w:eastAsia="楷体" w:cs="楷体"/>
                <w:sz w:val="21"/>
                <w:szCs w:val="21"/>
              </w:rPr>
            </w:rPrChange>
          </w:rPr>
          <w:delText>位十六进制的数字，前两位用于表示灰度，之后六位则是用来表示颜色。而颜色由三原色构成，即</w:delText>
        </w:r>
      </w:del>
      <w:del w:id="390" w:author="Gooraye" w:date="2016-01-11T15:29:32Z">
        <w:r>
          <w:rPr>
            <w:rFonts w:hint="eastAsia" w:cs="楷体" w:asciiTheme="minorEastAsia" w:hAnsiTheme="minorEastAsia" w:eastAsiaTheme="minorEastAsia"/>
            <w:sz w:val="21"/>
            <w:szCs w:val="21"/>
            <w:rPrChange w:id="391" w:author="刀手" w:date="2015-11-13T00:55:00Z">
              <w:rPr>
                <w:rFonts w:hint="eastAsia" w:ascii="楷体" w:hAnsi="楷体" w:eastAsia="楷体" w:cs="楷体"/>
                <w:sz w:val="21"/>
                <w:szCs w:val="21"/>
              </w:rPr>
            </w:rPrChange>
          </w:rPr>
          <w:delText>RGB</w:delText>
        </w:r>
      </w:del>
      <w:del w:id="392" w:author="Gooraye" w:date="2016-01-11T15:29:32Z">
        <w:r>
          <w:rPr>
            <w:rFonts w:hint="eastAsia" w:cs="楷体" w:asciiTheme="minorEastAsia" w:hAnsiTheme="minorEastAsia" w:eastAsiaTheme="minorEastAsia"/>
            <w:sz w:val="21"/>
            <w:szCs w:val="21"/>
            <w:rPrChange w:id="393" w:author="刀手" w:date="2015-11-13T00:55:00Z">
              <w:rPr>
                <w:rFonts w:hint="eastAsia" w:ascii="楷体" w:hAnsi="楷体" w:eastAsia="楷体" w:cs="楷体"/>
                <w:sz w:val="21"/>
                <w:szCs w:val="21"/>
              </w:rPr>
            </w:rPrChange>
          </w:rPr>
          <w:delText>，红色绿色和蓝色，这样每一个像素都可以简单的用二进制数字表示出来，并且可以定性和定量的分析，这为之后的插值算法应用到图片上提供了理论基础。</w:delText>
        </w:r>
      </w:del>
    </w:p>
    <w:p>
      <w:pPr>
        <w:autoSpaceDE w:val="0"/>
        <w:autoSpaceDN w:val="0"/>
        <w:adjustRightInd w:val="0"/>
        <w:spacing w:line="400" w:lineRule="exact"/>
        <w:jc w:val="left"/>
        <w:rPr>
          <w:del w:id="394" w:author="Gooraye" w:date="2016-01-11T15:29:32Z"/>
          <w:rFonts w:cs="楷体" w:asciiTheme="minorEastAsia" w:hAnsiTheme="minorEastAsia" w:eastAsiaTheme="minorEastAsia"/>
          <w:sz w:val="21"/>
          <w:szCs w:val="21"/>
          <w:rPrChange w:id="395" w:author="刀手" w:date="2015-11-13T00:55:00Z">
            <w:rPr>
              <w:del w:id="396" w:author="Gooraye" w:date="2016-01-11T15:29:32Z"/>
              <w:rFonts w:ascii="楷体" w:hAnsi="楷体" w:eastAsia="楷体" w:cs="楷体"/>
              <w:sz w:val="21"/>
              <w:szCs w:val="21"/>
            </w:rPr>
          </w:rPrChange>
        </w:rPr>
      </w:pPr>
      <w:del w:id="397" w:author="Gooraye" w:date="2016-01-11T15:29:32Z">
        <w:r>
          <w:rPr>
            <w:rFonts w:hint="eastAsia" w:cs="楷体" w:asciiTheme="minorEastAsia" w:hAnsiTheme="minorEastAsia" w:eastAsiaTheme="minorEastAsia"/>
            <w:sz w:val="21"/>
            <w:szCs w:val="21"/>
            <w:rPrChange w:id="398" w:author="刀手" w:date="2015-11-13T00:55:00Z">
              <w:rPr>
                <w:rFonts w:hint="eastAsia" w:ascii="楷体" w:hAnsi="楷体" w:eastAsia="楷体" w:cs="楷体"/>
                <w:sz w:val="21"/>
                <w:szCs w:val="21"/>
              </w:rPr>
            </w:rPrChange>
          </w:rPr>
          <w:tab/>
        </w:r>
      </w:del>
      <w:del w:id="399" w:author="Gooraye" w:date="2016-01-11T15:29:32Z">
        <w:r>
          <w:rPr>
            <w:rFonts w:hint="eastAsia" w:cs="楷体" w:asciiTheme="minorEastAsia" w:hAnsiTheme="minorEastAsia" w:eastAsiaTheme="minorEastAsia"/>
            <w:sz w:val="21"/>
            <w:szCs w:val="21"/>
            <w:rPrChange w:id="400" w:author="刀手" w:date="2015-11-13T00:55:00Z">
              <w:rPr>
                <w:rFonts w:hint="eastAsia" w:ascii="楷体" w:hAnsi="楷体" w:eastAsia="楷体" w:cs="楷体"/>
                <w:sz w:val="21"/>
                <w:szCs w:val="21"/>
              </w:rPr>
            </w:rPrChange>
          </w:rPr>
          <w:delText>在数学上，双线性算法是有两个变量的插值函数的线性插值扩展。其基本思想就是通过两次线性插值来实双线性插值。在很多实际的应用问题上，都可以用一定的函数来表示其内在规律。而线性函数则是通用的较为简单的数学函数，其对应的线性插值在数学、计算</w:delText>
        </w:r>
      </w:del>
      <w:del w:id="401" w:author="Gooraye" w:date="2016-01-11T15:29:32Z">
        <w:r>
          <w:rPr>
            <w:rFonts w:hint="eastAsia" w:cs="楷体" w:asciiTheme="minorEastAsia" w:hAnsiTheme="minorEastAsia" w:eastAsiaTheme="minorEastAsia"/>
            <w:sz w:val="21"/>
            <w:szCs w:val="21"/>
            <w:rPrChange w:id="402" w:author="刀手" w:date="2015-11-13T00:55:00Z">
              <w:rPr>
                <w:rFonts w:hint="eastAsia" w:ascii="楷体" w:hAnsi="楷体" w:eastAsia="楷体" w:cs="楷体"/>
                <w:sz w:val="21"/>
                <w:szCs w:val="21"/>
              </w:rPr>
            </w:rPrChange>
          </w:rPr>
          <w:delText>机图形学等领域被广泛使用。但线性函数适用于一维的数据，例如数组的插值较为合适，对于图像用二维数组表示的数据则由两次线性插值来处理，即双线性插值算法。</w:delText>
        </w:r>
      </w:del>
    </w:p>
    <w:p>
      <w:pPr>
        <w:autoSpaceDE w:val="0"/>
        <w:autoSpaceDN w:val="0"/>
        <w:adjustRightInd w:val="0"/>
        <w:spacing w:line="400" w:lineRule="exact"/>
        <w:jc w:val="left"/>
        <w:rPr>
          <w:del w:id="403" w:author="Gooraye" w:date="2016-01-11T15:29:32Z"/>
          <w:rFonts w:cs="楷体" w:asciiTheme="minorEastAsia" w:hAnsiTheme="minorEastAsia" w:eastAsiaTheme="minorEastAsia"/>
          <w:sz w:val="21"/>
          <w:szCs w:val="21"/>
          <w:rPrChange w:id="404" w:author="刀手" w:date="2015-11-13T00:55:00Z">
            <w:rPr>
              <w:del w:id="405" w:author="Gooraye" w:date="2016-01-11T15:29:32Z"/>
              <w:rFonts w:ascii="楷体" w:hAnsi="楷体" w:eastAsia="楷体" w:cs="楷体"/>
              <w:sz w:val="21"/>
              <w:szCs w:val="21"/>
            </w:rPr>
          </w:rPrChange>
        </w:rPr>
      </w:pPr>
      <w:del w:id="406" w:author="Gooraye" w:date="2016-01-11T15:29:32Z">
        <w:r>
          <w:rPr>
            <w:rFonts w:hint="eastAsia" w:cs="楷体" w:asciiTheme="minorEastAsia" w:hAnsiTheme="minorEastAsia" w:eastAsiaTheme="minorEastAsia"/>
            <w:sz w:val="21"/>
            <w:szCs w:val="21"/>
            <w:rPrChange w:id="407" w:author="刀手" w:date="2015-11-13T00:55:00Z">
              <w:rPr>
                <w:rFonts w:hint="eastAsia" w:ascii="楷体" w:hAnsi="楷体" w:eastAsia="楷体" w:cs="楷体"/>
                <w:sz w:val="21"/>
                <w:szCs w:val="21"/>
              </w:rPr>
            </w:rPrChange>
          </w:rPr>
          <w:tab/>
        </w:r>
      </w:del>
      <w:del w:id="408" w:author="Gooraye" w:date="2016-01-11T15:29:32Z">
        <w:r>
          <w:rPr>
            <w:rFonts w:hint="eastAsia" w:cs="楷体" w:asciiTheme="minorEastAsia" w:hAnsiTheme="minorEastAsia" w:eastAsiaTheme="minorEastAsia"/>
            <w:sz w:val="21"/>
            <w:szCs w:val="21"/>
            <w:rPrChange w:id="409" w:author="刀手" w:date="2015-11-13T00:55:00Z">
              <w:rPr>
                <w:rFonts w:hint="eastAsia" w:ascii="楷体" w:hAnsi="楷体" w:eastAsia="楷体" w:cs="楷体"/>
                <w:sz w:val="21"/>
                <w:szCs w:val="21"/>
              </w:rPr>
            </w:rPrChange>
          </w:rPr>
          <w:delText>当然，双线性算法并不是单纯的进行两次线性算法实现。它的关键思路是先在一个方向上执行线性插值，然后在另外一个方向上实现插值，最后通过两个方向的插入值来计算得到剩余的空的值。双线性算法具有速度快、质量较好、图像平滑的特点，基本适用于智能手机上用户对于图片处理的需求。</w:delText>
        </w:r>
      </w:del>
    </w:p>
    <w:p>
      <w:pPr>
        <w:autoSpaceDE w:val="0"/>
        <w:autoSpaceDN w:val="0"/>
        <w:adjustRightInd w:val="0"/>
        <w:spacing w:line="400" w:lineRule="exact"/>
        <w:jc w:val="left"/>
        <w:rPr>
          <w:del w:id="410" w:author="Gooraye" w:date="2016-01-11T15:29:32Z"/>
          <w:rFonts w:cs="楷体" w:asciiTheme="minorEastAsia" w:hAnsiTheme="minorEastAsia" w:eastAsiaTheme="minorEastAsia"/>
          <w:sz w:val="21"/>
          <w:szCs w:val="21"/>
          <w:rPrChange w:id="411" w:author="刀手" w:date="2015-11-13T00:55:00Z">
            <w:rPr>
              <w:del w:id="412" w:author="Gooraye" w:date="2016-01-11T15:29:32Z"/>
              <w:rFonts w:ascii="楷体" w:hAnsi="楷体" w:eastAsia="楷体" w:cs="楷体"/>
              <w:sz w:val="21"/>
              <w:szCs w:val="21"/>
            </w:rPr>
          </w:rPrChange>
        </w:rPr>
      </w:pPr>
      <w:del w:id="413" w:author="Gooraye" w:date="2016-01-11T15:29:32Z">
        <w:r>
          <w:rPr>
            <w:rFonts w:hint="eastAsia" w:cs="楷体" w:asciiTheme="minorEastAsia" w:hAnsiTheme="minorEastAsia" w:eastAsiaTheme="minorEastAsia"/>
            <w:sz w:val="21"/>
            <w:szCs w:val="21"/>
            <w:rPrChange w:id="414" w:author="刀手" w:date="2015-11-13T00:55:00Z">
              <w:rPr>
                <w:rFonts w:hint="eastAsia" w:ascii="楷体" w:hAnsi="楷体" w:eastAsia="楷体" w:cs="楷体"/>
                <w:sz w:val="21"/>
                <w:szCs w:val="21"/>
              </w:rPr>
            </w:rPrChange>
          </w:rPr>
          <w:tab/>
        </w:r>
      </w:del>
      <w:del w:id="415" w:author="Gooraye" w:date="2016-01-11T15:29:32Z">
        <w:r>
          <w:rPr>
            <w:rFonts w:hint="eastAsia" w:cs="楷体" w:asciiTheme="minorEastAsia" w:hAnsiTheme="minorEastAsia" w:eastAsiaTheme="minorEastAsia"/>
            <w:sz w:val="21"/>
            <w:szCs w:val="21"/>
            <w:rPrChange w:id="416" w:author="刀手" w:date="2015-11-13T00:55:00Z">
              <w:rPr>
                <w:rFonts w:hint="eastAsia" w:ascii="楷体" w:hAnsi="楷体" w:eastAsia="楷体" w:cs="楷体"/>
                <w:sz w:val="21"/>
                <w:szCs w:val="21"/>
              </w:rPr>
            </w:rPrChange>
          </w:rPr>
          <w:delText>本次设计采用</w:delText>
        </w:r>
      </w:del>
      <w:del w:id="417" w:author="Gooraye" w:date="2016-01-11T15:29:32Z">
        <w:r>
          <w:rPr>
            <w:rFonts w:hint="eastAsia" w:cs="楷体" w:asciiTheme="minorEastAsia" w:hAnsiTheme="minorEastAsia" w:eastAsiaTheme="minorEastAsia"/>
            <w:sz w:val="21"/>
            <w:szCs w:val="21"/>
            <w:rPrChange w:id="418" w:author="刀手" w:date="2015-11-13T00:55:00Z">
              <w:rPr>
                <w:rFonts w:hint="eastAsia" w:ascii="楷体" w:hAnsi="楷体" w:eastAsia="楷体" w:cs="楷体"/>
                <w:sz w:val="21"/>
                <w:szCs w:val="21"/>
              </w:rPr>
            </w:rPrChange>
          </w:rPr>
          <w:delText>Eclipse</w:delText>
        </w:r>
      </w:del>
      <w:del w:id="419" w:author="Gooraye" w:date="2016-01-11T15:29:32Z">
        <w:r>
          <w:rPr>
            <w:rFonts w:hint="eastAsia" w:cs="楷体" w:asciiTheme="minorEastAsia" w:hAnsiTheme="minorEastAsia" w:eastAsiaTheme="minorEastAsia"/>
            <w:sz w:val="21"/>
            <w:szCs w:val="21"/>
            <w:rPrChange w:id="420" w:author="刀手" w:date="2015-11-13T00:55:00Z">
              <w:rPr>
                <w:rFonts w:hint="eastAsia" w:ascii="楷体" w:hAnsi="楷体" w:eastAsia="楷体" w:cs="楷体"/>
                <w:sz w:val="21"/>
                <w:szCs w:val="21"/>
              </w:rPr>
            </w:rPrChange>
          </w:rPr>
          <w:delText>开发工具在</w:delText>
        </w:r>
      </w:del>
      <w:del w:id="421" w:author="Gooraye" w:date="2016-01-11T15:29:32Z">
        <w:r>
          <w:rPr>
            <w:rFonts w:hint="eastAsia" w:cs="楷体" w:asciiTheme="minorEastAsia" w:hAnsiTheme="minorEastAsia" w:eastAsiaTheme="minorEastAsia"/>
            <w:sz w:val="21"/>
            <w:szCs w:val="21"/>
            <w:rPrChange w:id="422" w:author="刀手" w:date="2015-11-13T00:55:00Z">
              <w:rPr>
                <w:rFonts w:hint="eastAsia" w:ascii="楷体" w:hAnsi="楷体" w:eastAsia="楷体" w:cs="楷体"/>
                <w:sz w:val="21"/>
                <w:szCs w:val="21"/>
              </w:rPr>
            </w:rPrChange>
          </w:rPr>
          <w:delText>Android</w:delText>
        </w:r>
      </w:del>
      <w:del w:id="423" w:author="Gooraye" w:date="2016-01-11T15:29:32Z">
        <w:r>
          <w:rPr>
            <w:rFonts w:hint="eastAsia" w:cs="楷体" w:asciiTheme="minorEastAsia" w:hAnsiTheme="minorEastAsia" w:eastAsiaTheme="minorEastAsia"/>
            <w:sz w:val="21"/>
            <w:szCs w:val="21"/>
            <w:rPrChange w:id="424" w:author="刀手" w:date="2015-11-13T00:55:00Z">
              <w:rPr>
                <w:rFonts w:hint="eastAsia" w:ascii="楷体" w:hAnsi="楷体" w:eastAsia="楷体" w:cs="楷体"/>
                <w:sz w:val="21"/>
                <w:szCs w:val="21"/>
              </w:rPr>
            </w:rPrChange>
          </w:rPr>
          <w:delText>系统上，实现对原图片进行分析，对像素点进行双</w:delText>
        </w:r>
      </w:del>
      <w:del w:id="425" w:author="Gooraye" w:date="2016-01-11T15:29:32Z">
        <w:r>
          <w:rPr>
            <w:rFonts w:hint="eastAsia" w:cs="楷体" w:asciiTheme="minorEastAsia" w:hAnsiTheme="minorEastAsia" w:eastAsiaTheme="minorEastAsia"/>
            <w:sz w:val="21"/>
            <w:szCs w:val="21"/>
            <w:rPrChange w:id="426" w:author="刀手" w:date="2015-11-13T00:55:00Z">
              <w:rPr>
                <w:rFonts w:hint="eastAsia" w:ascii="楷体" w:hAnsi="楷体" w:eastAsia="楷体" w:cs="楷体"/>
                <w:sz w:val="21"/>
                <w:szCs w:val="21"/>
              </w:rPr>
            </w:rPrChange>
          </w:rPr>
          <w:delText>线性插值处理。实现对图片的缩放以及旋转的效果，得到较平滑的处理后的图像。</w:delText>
        </w:r>
      </w:del>
    </w:p>
    <w:p>
      <w:pPr>
        <w:autoSpaceDE w:val="0"/>
        <w:autoSpaceDN w:val="0"/>
        <w:adjustRightInd w:val="0"/>
        <w:spacing w:line="400" w:lineRule="exact"/>
        <w:jc w:val="left"/>
        <w:rPr>
          <w:del w:id="427" w:author="Gooraye" w:date="2016-01-11T15:29:32Z"/>
          <w:rFonts w:cs="楷体" w:asciiTheme="minorEastAsia" w:hAnsiTheme="minorEastAsia" w:eastAsiaTheme="minorEastAsia"/>
          <w:sz w:val="21"/>
          <w:szCs w:val="21"/>
          <w:rPrChange w:id="428" w:author="刀手" w:date="2015-11-13T00:55:00Z">
            <w:rPr>
              <w:del w:id="429" w:author="Gooraye" w:date="2016-01-11T15:29:32Z"/>
              <w:rFonts w:ascii="楷体" w:hAnsi="楷体" w:eastAsia="楷体" w:cs="楷体"/>
              <w:sz w:val="21"/>
              <w:szCs w:val="21"/>
            </w:rPr>
          </w:rPrChange>
        </w:rPr>
      </w:pPr>
    </w:p>
    <w:p>
      <w:pPr>
        <w:autoSpaceDE w:val="0"/>
        <w:autoSpaceDN w:val="0"/>
        <w:adjustRightInd w:val="0"/>
        <w:spacing w:line="400" w:lineRule="exact"/>
        <w:jc w:val="left"/>
        <w:rPr>
          <w:del w:id="430" w:author="Gooraye" w:date="2016-01-11T15:29:32Z"/>
          <w:rFonts w:cs="楷体" w:asciiTheme="minorEastAsia" w:hAnsiTheme="minorEastAsia" w:eastAsiaTheme="minorEastAsia"/>
          <w:sz w:val="21"/>
          <w:szCs w:val="21"/>
          <w:rPrChange w:id="431" w:author="刀手" w:date="2015-11-13T00:55:00Z">
            <w:rPr>
              <w:del w:id="432" w:author="Gooraye" w:date="2016-01-11T15:29:32Z"/>
              <w:rFonts w:ascii="楷体" w:hAnsi="楷体" w:eastAsia="楷体" w:cs="楷体"/>
              <w:sz w:val="21"/>
              <w:szCs w:val="21"/>
            </w:rPr>
          </w:rPrChange>
        </w:rPr>
      </w:pPr>
    </w:p>
    <w:p>
      <w:pPr>
        <w:autoSpaceDE w:val="0"/>
        <w:autoSpaceDN w:val="0"/>
        <w:adjustRightInd w:val="0"/>
        <w:spacing w:line="400" w:lineRule="exact"/>
        <w:jc w:val="left"/>
        <w:rPr>
          <w:rFonts w:cs="楷体" w:asciiTheme="minorEastAsia" w:hAnsiTheme="minorEastAsia" w:eastAsiaTheme="minorEastAsia"/>
          <w:sz w:val="21"/>
          <w:szCs w:val="21"/>
          <w:rPrChange w:id="433" w:author="刀手" w:date="2015-11-13T00:55:00Z">
            <w:rPr>
              <w:rFonts w:ascii="楷体" w:hAnsi="楷体" w:eastAsia="楷体" w:cs="楷体"/>
              <w:sz w:val="21"/>
              <w:szCs w:val="21"/>
            </w:rPr>
          </w:rPrChange>
        </w:rPr>
      </w:pPr>
    </w:p>
    <w:p>
      <w:pPr>
        <w:spacing w:line="360" w:lineRule="auto"/>
        <w:rPr>
          <w:rFonts w:cs="楷体" w:asciiTheme="minorEastAsia" w:hAnsiTheme="minorEastAsia" w:eastAsiaTheme="minorEastAsia"/>
          <w:b/>
          <w:bCs/>
          <w:sz w:val="28"/>
          <w:szCs w:val="28"/>
          <w:rPrChange w:id="434" w:author="刀手" w:date="2015-11-13T00:55:00Z">
            <w:rPr>
              <w:rFonts w:ascii="楷体" w:hAnsi="楷体" w:eastAsia="楷体" w:cs="楷体"/>
              <w:b/>
              <w:bCs/>
              <w:sz w:val="28"/>
              <w:szCs w:val="28"/>
            </w:rPr>
          </w:rPrChange>
        </w:rPr>
      </w:pPr>
      <w:r>
        <w:rPr>
          <w:rFonts w:hint="eastAsia" w:cs="楷体" w:asciiTheme="minorEastAsia" w:hAnsiTheme="minorEastAsia" w:eastAsiaTheme="minorEastAsia"/>
          <w:b/>
          <w:bCs/>
          <w:sz w:val="28"/>
          <w:szCs w:val="28"/>
          <w:rPrChange w:id="435" w:author="刀手" w:date="2015-11-13T00:55:00Z">
            <w:rPr>
              <w:rFonts w:hint="eastAsia" w:ascii="楷体" w:hAnsi="楷体" w:eastAsia="楷体" w:cs="楷体"/>
              <w:b/>
              <w:bCs/>
              <w:sz w:val="28"/>
              <w:szCs w:val="28"/>
            </w:rPr>
          </w:rPrChange>
        </w:rPr>
        <w:t>3</w:t>
      </w:r>
      <w:r>
        <w:rPr>
          <w:rFonts w:hint="eastAsia" w:cs="楷体" w:asciiTheme="minorEastAsia" w:hAnsiTheme="minorEastAsia" w:eastAsiaTheme="minorEastAsia"/>
          <w:b/>
          <w:bCs/>
          <w:sz w:val="28"/>
          <w:szCs w:val="28"/>
          <w:rPrChange w:id="436" w:author="刀手" w:date="2015-11-13T00:55:00Z">
            <w:rPr>
              <w:rFonts w:hint="eastAsia" w:ascii="楷体" w:hAnsi="楷体" w:eastAsia="楷体" w:cs="楷体"/>
              <w:b/>
              <w:bCs/>
              <w:sz w:val="28"/>
              <w:szCs w:val="28"/>
            </w:rPr>
          </w:rPrChange>
        </w:rPr>
        <w:t>、研究步骤、方法及措施；</w:t>
      </w:r>
    </w:p>
    <w:p>
      <w:pPr>
        <w:numPr>
          <w:ilvl w:val="-1"/>
          <w:numId w:val="0"/>
        </w:numPr>
        <w:spacing w:line="400" w:lineRule="exact"/>
        <w:ind w:firstLine="0"/>
        <w:rPr>
          <w:ins w:id="438" w:author="Gooraye" w:date="2016-01-11T14:54:49Z"/>
          <w:rFonts w:hint="eastAsia" w:ascii="Times New Roman" w:hAnsi="Times New Roman" w:eastAsia="宋体" w:cs="Times New Roman"/>
          <w:b w:val="0"/>
          <w:bCs w:val="0"/>
          <w:color w:val="000000"/>
          <w:sz w:val="24"/>
          <w:szCs w:val="24"/>
          <w:lang w:val="en-US" w:eastAsia="zh-CN"/>
          <w:rPrChange w:id="439" w:author="Gooraye" w:date="2016-01-11T15:32:50Z">
            <w:rPr>
              <w:ins w:id="440" w:author="Gooraye" w:date="2016-01-11T14:54:49Z"/>
              <w:rFonts w:hint="eastAsia" w:ascii="楷体" w:hAnsi="楷体" w:eastAsia="楷体" w:cs="楷体"/>
              <w:b/>
              <w:bCs/>
              <w:sz w:val="24"/>
              <w:szCs w:val="24"/>
              <w:lang w:val="en-US" w:eastAsia="zh-CN"/>
            </w:rPr>
          </w:rPrChange>
        </w:rPr>
        <w:pPrChange w:id="437" w:author="Gooraye" w:date="2016-01-11T15:32:52Z">
          <w:pPr>
            <w:numPr>
              <w:ilvl w:val="0"/>
              <w:numId w:val="0"/>
            </w:numPr>
            <w:spacing w:line="360" w:lineRule="auto"/>
          </w:pPr>
        </w:pPrChange>
      </w:pPr>
      <w:ins w:id="441" w:author="Gooraye" w:date="2016-01-11T14:54:49Z">
        <w:r>
          <w:rPr>
            <w:rFonts w:hint="eastAsia" w:ascii="Times New Roman" w:hAnsi="Times New Roman" w:eastAsia="宋体" w:cs="Times New Roman"/>
            <w:b w:val="0"/>
            <w:bCs w:val="0"/>
            <w:color w:val="000000"/>
            <w:sz w:val="24"/>
            <w:szCs w:val="24"/>
            <w:lang w:val="en-US" w:eastAsia="zh-CN"/>
            <w:rPrChange w:id="442" w:author="Gooraye" w:date="2016-01-11T15:32:50Z">
              <w:rPr>
                <w:rFonts w:hint="eastAsia" w:ascii="楷体" w:hAnsi="楷体" w:eastAsia="楷体" w:cs="楷体"/>
                <w:b/>
                <w:bCs/>
                <w:sz w:val="24"/>
                <w:szCs w:val="24"/>
                <w:lang w:val="en-US" w:eastAsia="zh-CN"/>
              </w:rPr>
            </w:rPrChange>
          </w:rPr>
          <w:t>一、研究步骤</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ins w:id="445" w:author="Gooraye" w:date="2016-01-11T14:54:49Z"/>
          <w:rFonts w:hint="eastAsia" w:ascii="Times New Roman" w:hAnsi="Times New Roman" w:eastAsia="宋体" w:cs="Times New Roman"/>
          <w:color w:val="000000"/>
          <w:sz w:val="24"/>
          <w:szCs w:val="24"/>
          <w:lang w:val="en-US" w:eastAsia="zh-CN"/>
          <w:rPrChange w:id="446" w:author="Gooraye" w:date="2016-01-11T15:32:50Z">
            <w:rPr>
              <w:ins w:id="447" w:author="Gooraye" w:date="2016-01-11T14:54:49Z"/>
              <w:rFonts w:hint="eastAsia" w:asciiTheme="minorEastAsia" w:hAnsiTheme="minorEastAsia" w:eastAsiaTheme="minorEastAsia" w:cstheme="minorEastAsia"/>
              <w:sz w:val="24"/>
              <w:szCs w:val="24"/>
              <w:lang w:val="en-US" w:eastAsia="zh-CN"/>
            </w:rPr>
          </w:rPrChange>
        </w:rPr>
        <w:pPrChange w:id="444" w:author="Gooraye" w:date="2016-01-11T15:32:50Z">
          <w:pPr>
            <w:keepNext w:val="0"/>
            <w:keepLines w:val="0"/>
            <w:pageBreakBefore w:val="0"/>
            <w:widowControl w:val="0"/>
            <w:kinsoku/>
            <w:wordWrap/>
            <w:overflowPunct/>
            <w:topLinePunct w:val="0"/>
            <w:autoSpaceDE w:val="0"/>
            <w:autoSpaceDN w:val="0"/>
            <w:bidi w:val="0"/>
            <w:adjustRightInd w:val="0"/>
            <w:snapToGrid/>
            <w:spacing w:line="400" w:lineRule="exact"/>
            <w:ind w:right="0" w:rightChars="0" w:firstLine="420" w:firstLineChars="0"/>
            <w:jc w:val="left"/>
            <w:textAlignment w:val="auto"/>
            <w:outlineLvl w:val="9"/>
          </w:pPr>
        </w:pPrChange>
      </w:pPr>
      <w:ins w:id="448" w:author="Gooraye" w:date="2016-01-11T14:54:49Z">
        <w:r>
          <w:rPr>
            <w:rFonts w:hint="eastAsia" w:ascii="Times New Roman" w:hAnsi="Times New Roman" w:eastAsia="宋体" w:cs="Times New Roman"/>
            <w:color w:val="000000"/>
            <w:sz w:val="24"/>
            <w:szCs w:val="24"/>
            <w:lang w:val="en-US" w:eastAsia="zh-CN"/>
            <w:rPrChange w:id="449" w:author="Gooraye" w:date="2016-01-11T15:32:50Z">
              <w:rPr>
                <w:rFonts w:hint="eastAsia" w:asciiTheme="minorEastAsia" w:hAnsiTheme="minorEastAsia" w:eastAsiaTheme="minorEastAsia" w:cstheme="minorEastAsia"/>
                <w:sz w:val="24"/>
                <w:szCs w:val="24"/>
                <w:lang w:val="en-US" w:eastAsia="zh-CN"/>
              </w:rPr>
            </w:rPrChange>
          </w:rPr>
          <w:t>1）通过查阅一定的数量的相关文献，对所做的课题有一个宏观上的理解，并理清研究目标、研究方向以及研究的细节步骤。</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ins w:id="452" w:author="Gooraye" w:date="2016-01-11T14:54:49Z"/>
          <w:rFonts w:hint="eastAsia" w:ascii="Times New Roman" w:hAnsi="Times New Roman" w:eastAsia="宋体" w:cs="Times New Roman"/>
          <w:color w:val="000000"/>
          <w:sz w:val="24"/>
          <w:szCs w:val="24"/>
          <w:lang w:val="en-US" w:eastAsia="zh-CN"/>
          <w:rPrChange w:id="453" w:author="Gooraye" w:date="2016-01-11T15:32:50Z">
            <w:rPr>
              <w:ins w:id="454" w:author="Gooraye" w:date="2016-01-11T14:54:49Z"/>
              <w:rFonts w:hint="eastAsia" w:asciiTheme="minorEastAsia" w:hAnsiTheme="minorEastAsia" w:eastAsiaTheme="minorEastAsia" w:cstheme="minorEastAsia"/>
              <w:sz w:val="24"/>
              <w:szCs w:val="24"/>
              <w:lang w:val="en-US" w:eastAsia="zh-CN"/>
            </w:rPr>
          </w:rPrChange>
        </w:rPr>
        <w:pPrChange w:id="451" w:author="Gooraye" w:date="2016-01-11T15:32:50Z">
          <w:pPr>
            <w:keepNext w:val="0"/>
            <w:keepLines w:val="0"/>
            <w:pageBreakBefore w:val="0"/>
            <w:widowControl w:val="0"/>
            <w:kinsoku/>
            <w:wordWrap/>
            <w:overflowPunct/>
            <w:topLinePunct w:val="0"/>
            <w:autoSpaceDE w:val="0"/>
            <w:autoSpaceDN w:val="0"/>
            <w:bidi w:val="0"/>
            <w:adjustRightInd w:val="0"/>
            <w:snapToGrid/>
            <w:spacing w:line="400" w:lineRule="exact"/>
            <w:ind w:right="0" w:rightChars="0" w:firstLine="420" w:firstLineChars="0"/>
            <w:jc w:val="left"/>
            <w:textAlignment w:val="auto"/>
            <w:outlineLvl w:val="9"/>
          </w:pPr>
        </w:pPrChange>
      </w:pPr>
      <w:ins w:id="455" w:author="Gooraye" w:date="2016-01-11T14:54:49Z">
        <w:r>
          <w:rPr>
            <w:rFonts w:hint="eastAsia" w:ascii="Times New Roman" w:hAnsi="Times New Roman" w:eastAsia="宋体" w:cs="Times New Roman"/>
            <w:color w:val="000000"/>
            <w:sz w:val="24"/>
            <w:szCs w:val="24"/>
            <w:lang w:val="en-US" w:eastAsia="zh-CN"/>
            <w:rPrChange w:id="456" w:author="Gooraye" w:date="2016-01-11T15:32:50Z">
              <w:rPr>
                <w:rFonts w:hint="eastAsia" w:asciiTheme="minorEastAsia" w:hAnsiTheme="minorEastAsia" w:eastAsiaTheme="minorEastAsia" w:cstheme="minorEastAsia"/>
                <w:sz w:val="24"/>
                <w:szCs w:val="24"/>
                <w:lang w:val="en-US" w:eastAsia="zh-CN"/>
              </w:rPr>
            </w:rPrChange>
          </w:rPr>
          <w:t>2）对查阅的资料进行整理、过滤，获取到自己所需要的信息。做好外文翻译，撰写好开题报告、文献综述等。</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ins w:id="459" w:author="Gooraye" w:date="2016-01-11T14:54:49Z"/>
          <w:rFonts w:hint="eastAsia" w:ascii="Times New Roman" w:hAnsi="Times New Roman" w:eastAsia="宋体" w:cs="Times New Roman"/>
          <w:color w:val="000000"/>
          <w:sz w:val="24"/>
          <w:szCs w:val="24"/>
          <w:lang w:val="en-US" w:eastAsia="zh-CN"/>
          <w:rPrChange w:id="460" w:author="Gooraye" w:date="2016-01-11T15:32:50Z">
            <w:rPr>
              <w:ins w:id="461" w:author="Gooraye" w:date="2016-01-11T14:54:49Z"/>
              <w:rFonts w:hint="eastAsia" w:asciiTheme="minorEastAsia" w:hAnsiTheme="minorEastAsia" w:eastAsiaTheme="minorEastAsia" w:cstheme="minorEastAsia"/>
              <w:sz w:val="24"/>
              <w:szCs w:val="24"/>
              <w:lang w:val="en-US" w:eastAsia="zh-CN"/>
            </w:rPr>
          </w:rPrChange>
        </w:rPr>
        <w:pPrChange w:id="458" w:author="Gooraye" w:date="2016-01-11T15:32:50Z">
          <w:pPr>
            <w:keepNext w:val="0"/>
            <w:keepLines w:val="0"/>
            <w:pageBreakBefore w:val="0"/>
            <w:widowControl w:val="0"/>
            <w:kinsoku/>
            <w:wordWrap/>
            <w:overflowPunct/>
            <w:topLinePunct w:val="0"/>
            <w:autoSpaceDE w:val="0"/>
            <w:autoSpaceDN w:val="0"/>
            <w:bidi w:val="0"/>
            <w:adjustRightInd w:val="0"/>
            <w:snapToGrid/>
            <w:spacing w:line="400" w:lineRule="exact"/>
            <w:ind w:right="0" w:rightChars="0" w:firstLine="420" w:firstLineChars="0"/>
            <w:jc w:val="left"/>
            <w:textAlignment w:val="auto"/>
            <w:outlineLvl w:val="9"/>
          </w:pPr>
        </w:pPrChange>
      </w:pPr>
      <w:ins w:id="462" w:author="Gooraye" w:date="2016-01-11T14:54:49Z">
        <w:r>
          <w:rPr>
            <w:rFonts w:hint="eastAsia" w:ascii="Times New Roman" w:hAnsi="Times New Roman" w:eastAsia="宋体" w:cs="Times New Roman"/>
            <w:color w:val="000000"/>
            <w:sz w:val="24"/>
            <w:szCs w:val="24"/>
            <w:lang w:val="en-US" w:eastAsia="zh-CN"/>
            <w:rPrChange w:id="463" w:author="Gooraye" w:date="2016-01-11T15:32:50Z">
              <w:rPr>
                <w:rFonts w:hint="eastAsia" w:asciiTheme="minorEastAsia" w:hAnsiTheme="minorEastAsia" w:eastAsiaTheme="minorEastAsia" w:cstheme="minorEastAsia"/>
                <w:sz w:val="24"/>
                <w:szCs w:val="24"/>
                <w:lang w:val="en-US" w:eastAsia="zh-CN"/>
              </w:rPr>
            </w:rPrChange>
          </w:rPr>
          <w:t>3）了解Android系统，学习java语言规则，熟悉Android开发工具使用，了解双线性算法原理。</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ins w:id="466" w:author="Gooraye" w:date="2016-01-11T14:54:49Z"/>
          <w:rFonts w:hint="eastAsia" w:ascii="Times New Roman" w:hAnsi="Times New Roman" w:eastAsia="宋体" w:cs="Times New Roman"/>
          <w:color w:val="000000"/>
          <w:sz w:val="24"/>
          <w:szCs w:val="24"/>
          <w:lang w:val="en-US" w:eastAsia="zh-CN"/>
          <w:rPrChange w:id="467" w:author="Gooraye" w:date="2016-01-11T15:32:50Z">
            <w:rPr>
              <w:ins w:id="468" w:author="Gooraye" w:date="2016-01-11T14:54:49Z"/>
              <w:rFonts w:hint="eastAsia" w:asciiTheme="minorEastAsia" w:hAnsiTheme="minorEastAsia" w:eastAsiaTheme="minorEastAsia" w:cstheme="minorEastAsia"/>
              <w:sz w:val="24"/>
              <w:szCs w:val="24"/>
              <w:lang w:val="en-US" w:eastAsia="zh-CN"/>
            </w:rPr>
          </w:rPrChange>
        </w:rPr>
        <w:pPrChange w:id="465" w:author="Gooraye" w:date="2016-01-11T15:32:50Z">
          <w:pPr>
            <w:keepNext w:val="0"/>
            <w:keepLines w:val="0"/>
            <w:pageBreakBefore w:val="0"/>
            <w:widowControl w:val="0"/>
            <w:kinsoku/>
            <w:wordWrap/>
            <w:overflowPunct/>
            <w:topLinePunct w:val="0"/>
            <w:autoSpaceDE w:val="0"/>
            <w:autoSpaceDN w:val="0"/>
            <w:bidi w:val="0"/>
            <w:adjustRightInd w:val="0"/>
            <w:snapToGrid/>
            <w:spacing w:line="400" w:lineRule="exact"/>
            <w:ind w:right="0" w:rightChars="0" w:firstLine="420" w:firstLineChars="0"/>
            <w:jc w:val="left"/>
            <w:textAlignment w:val="auto"/>
            <w:outlineLvl w:val="9"/>
          </w:pPr>
        </w:pPrChange>
      </w:pPr>
      <w:ins w:id="469" w:author="Gooraye" w:date="2016-01-11T14:54:49Z">
        <w:r>
          <w:rPr>
            <w:rFonts w:hint="eastAsia" w:ascii="Times New Roman" w:hAnsi="Times New Roman" w:eastAsia="宋体" w:cs="Times New Roman"/>
            <w:color w:val="000000"/>
            <w:sz w:val="24"/>
            <w:szCs w:val="24"/>
            <w:lang w:val="en-US" w:eastAsia="zh-CN"/>
            <w:rPrChange w:id="470" w:author="Gooraye" w:date="2016-01-11T15:32:50Z">
              <w:rPr>
                <w:rFonts w:hint="eastAsia" w:asciiTheme="minorEastAsia" w:hAnsiTheme="minorEastAsia" w:eastAsiaTheme="minorEastAsia" w:cstheme="minorEastAsia"/>
                <w:sz w:val="24"/>
                <w:szCs w:val="24"/>
                <w:lang w:val="en-US" w:eastAsia="zh-CN"/>
              </w:rPr>
            </w:rPrChange>
          </w:rPr>
          <w:t>4）分析Bitmap数据，编写双线性算法程序，并应用双线性算法对图像的Bitmap数据插值处理，以实现图像的变换。</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ins w:id="473" w:author="Gooraye" w:date="2016-01-11T14:54:49Z"/>
          <w:rFonts w:hint="eastAsia" w:ascii="Times New Roman" w:hAnsi="Times New Roman" w:eastAsia="宋体" w:cs="Times New Roman"/>
          <w:color w:val="000000"/>
          <w:sz w:val="24"/>
          <w:szCs w:val="24"/>
          <w:lang w:val="en-US" w:eastAsia="zh-CN"/>
          <w:rPrChange w:id="474" w:author="Gooraye" w:date="2016-01-11T15:32:50Z">
            <w:rPr>
              <w:ins w:id="475" w:author="Gooraye" w:date="2016-01-11T14:54:49Z"/>
              <w:rFonts w:hint="eastAsia" w:asciiTheme="minorEastAsia" w:hAnsiTheme="minorEastAsia" w:eastAsiaTheme="minorEastAsia" w:cstheme="minorEastAsia"/>
              <w:sz w:val="24"/>
              <w:szCs w:val="24"/>
              <w:lang w:val="en-US" w:eastAsia="zh-CN"/>
            </w:rPr>
          </w:rPrChange>
        </w:rPr>
        <w:pPrChange w:id="472" w:author="Gooraye" w:date="2016-01-11T15:32:50Z">
          <w:pPr>
            <w:keepNext w:val="0"/>
            <w:keepLines w:val="0"/>
            <w:pageBreakBefore w:val="0"/>
            <w:widowControl w:val="0"/>
            <w:kinsoku/>
            <w:wordWrap/>
            <w:overflowPunct/>
            <w:topLinePunct w:val="0"/>
            <w:autoSpaceDE w:val="0"/>
            <w:autoSpaceDN w:val="0"/>
            <w:bidi w:val="0"/>
            <w:adjustRightInd w:val="0"/>
            <w:snapToGrid/>
            <w:spacing w:line="400" w:lineRule="exact"/>
            <w:ind w:right="0" w:rightChars="0" w:firstLine="420" w:firstLineChars="0"/>
            <w:jc w:val="left"/>
            <w:textAlignment w:val="auto"/>
            <w:outlineLvl w:val="9"/>
          </w:pPr>
        </w:pPrChange>
      </w:pPr>
      <w:ins w:id="476" w:author="Gooraye" w:date="2016-01-11T14:54:49Z">
        <w:r>
          <w:rPr>
            <w:rFonts w:hint="eastAsia" w:ascii="Times New Roman" w:hAnsi="Times New Roman" w:eastAsia="宋体" w:cs="Times New Roman"/>
            <w:color w:val="000000"/>
            <w:sz w:val="24"/>
            <w:szCs w:val="24"/>
            <w:lang w:val="en-US" w:eastAsia="zh-CN"/>
            <w:rPrChange w:id="477" w:author="Gooraye" w:date="2016-01-11T15:32:50Z">
              <w:rPr>
                <w:rFonts w:hint="eastAsia" w:asciiTheme="minorEastAsia" w:hAnsiTheme="minorEastAsia" w:eastAsiaTheme="minorEastAsia" w:cstheme="minorEastAsia"/>
                <w:sz w:val="24"/>
                <w:szCs w:val="24"/>
                <w:lang w:val="en-US" w:eastAsia="zh-CN"/>
              </w:rPr>
            </w:rPrChange>
          </w:rPr>
          <w:t>5）程序调试阶段，查看程序运行过程，修改程序bug，尽可能优化程序方案，做好程序的封装等工作。</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ins w:id="480" w:author="Gooraye" w:date="2016-01-11T14:54:49Z"/>
          <w:rFonts w:hint="eastAsia" w:ascii="Times New Roman" w:hAnsi="Times New Roman" w:eastAsia="宋体" w:cs="Times New Roman"/>
          <w:color w:val="000000"/>
          <w:sz w:val="24"/>
          <w:szCs w:val="24"/>
          <w:lang w:val="en-US" w:eastAsia="zh-CN"/>
          <w:rPrChange w:id="481" w:author="Gooraye" w:date="2016-01-11T15:32:50Z">
            <w:rPr>
              <w:ins w:id="482" w:author="Gooraye" w:date="2016-01-11T14:54:49Z"/>
              <w:rFonts w:hint="eastAsia" w:ascii="楷体" w:hAnsi="楷体" w:eastAsia="楷体" w:cs="楷体"/>
              <w:sz w:val="21"/>
              <w:szCs w:val="21"/>
              <w:lang w:val="en-US" w:eastAsia="zh-CN"/>
            </w:rPr>
          </w:rPrChange>
        </w:rPr>
        <w:pPrChange w:id="479" w:author="Gooraye" w:date="2016-01-11T15:32:50Z">
          <w:pPr>
            <w:keepNext w:val="0"/>
            <w:keepLines w:val="0"/>
            <w:pageBreakBefore w:val="0"/>
            <w:widowControl w:val="0"/>
            <w:kinsoku/>
            <w:wordWrap/>
            <w:overflowPunct/>
            <w:topLinePunct w:val="0"/>
            <w:autoSpaceDE w:val="0"/>
            <w:autoSpaceDN w:val="0"/>
            <w:bidi w:val="0"/>
            <w:adjustRightInd w:val="0"/>
            <w:snapToGrid/>
            <w:spacing w:line="400" w:lineRule="exact"/>
            <w:ind w:right="0" w:rightChars="0" w:firstLine="420" w:firstLineChars="0"/>
            <w:jc w:val="left"/>
            <w:textAlignment w:val="auto"/>
            <w:outlineLvl w:val="9"/>
          </w:pPr>
        </w:pPrChange>
      </w:pPr>
      <w:ins w:id="483" w:author="Gooraye" w:date="2016-01-11T14:54:49Z">
        <w:r>
          <w:rPr>
            <w:rFonts w:hint="eastAsia" w:ascii="Times New Roman" w:hAnsi="Times New Roman" w:eastAsia="宋体" w:cs="Times New Roman"/>
            <w:color w:val="000000"/>
            <w:sz w:val="24"/>
            <w:szCs w:val="24"/>
            <w:lang w:val="en-US" w:eastAsia="zh-CN"/>
            <w:rPrChange w:id="484" w:author="Gooraye" w:date="2016-01-11T15:32:50Z">
              <w:rPr>
                <w:rFonts w:hint="eastAsia" w:asciiTheme="minorEastAsia" w:hAnsiTheme="minorEastAsia" w:eastAsiaTheme="minorEastAsia" w:cstheme="minorEastAsia"/>
                <w:sz w:val="24"/>
                <w:szCs w:val="24"/>
                <w:lang w:val="en-US" w:eastAsia="zh-CN"/>
              </w:rPr>
            </w:rPrChange>
          </w:rPr>
          <w:t>6）将资料汇总，在Android系统上实现双线性算法，撰写毕业论文。</w:t>
        </w:r>
      </w:ins>
    </w:p>
    <w:p>
      <w:pPr>
        <w:numPr>
          <w:ilvl w:val="-1"/>
          <w:numId w:val="0"/>
        </w:numPr>
        <w:spacing w:line="400" w:lineRule="exact"/>
        <w:ind w:firstLine="0"/>
        <w:rPr>
          <w:ins w:id="487" w:author="Gooraye" w:date="2016-01-11T14:54:49Z"/>
          <w:rFonts w:hint="eastAsia" w:ascii="Times New Roman" w:hAnsi="Times New Roman" w:eastAsia="宋体" w:cs="Times New Roman"/>
          <w:b w:val="0"/>
          <w:bCs w:val="0"/>
          <w:color w:val="000000"/>
          <w:sz w:val="24"/>
          <w:szCs w:val="24"/>
          <w:lang w:val="en-US" w:eastAsia="zh-CN"/>
          <w:rPrChange w:id="488" w:author="Gooraye" w:date="2016-01-11T15:32:50Z">
            <w:rPr>
              <w:ins w:id="489" w:author="Gooraye" w:date="2016-01-11T14:54:49Z"/>
              <w:rFonts w:hint="eastAsia" w:ascii="楷体" w:hAnsi="楷体" w:eastAsia="楷体" w:cs="楷体"/>
              <w:b/>
              <w:bCs/>
              <w:sz w:val="24"/>
              <w:szCs w:val="24"/>
              <w:lang w:val="en-US" w:eastAsia="zh-CN"/>
            </w:rPr>
          </w:rPrChange>
        </w:rPr>
        <w:pPrChange w:id="486" w:author="Gooraye" w:date="2016-01-11T15:32:55Z">
          <w:pPr>
            <w:numPr>
              <w:ilvl w:val="0"/>
              <w:numId w:val="0"/>
            </w:numPr>
            <w:spacing w:line="360" w:lineRule="auto"/>
          </w:pPr>
        </w:pPrChange>
      </w:pPr>
      <w:ins w:id="490" w:author="Gooraye" w:date="2016-01-11T14:54:49Z">
        <w:r>
          <w:rPr>
            <w:rFonts w:hint="eastAsia" w:ascii="Times New Roman" w:hAnsi="Times New Roman" w:eastAsia="宋体" w:cs="Times New Roman"/>
            <w:b w:val="0"/>
            <w:bCs w:val="0"/>
            <w:color w:val="000000"/>
            <w:sz w:val="24"/>
            <w:szCs w:val="24"/>
            <w:lang w:val="en-US" w:eastAsia="zh-CN"/>
            <w:rPrChange w:id="491" w:author="Gooraye" w:date="2016-01-11T15:32:50Z">
              <w:rPr>
                <w:rFonts w:hint="eastAsia" w:ascii="楷体" w:hAnsi="楷体" w:eastAsia="楷体" w:cs="楷体"/>
                <w:b/>
                <w:bCs/>
                <w:sz w:val="24"/>
                <w:szCs w:val="24"/>
                <w:lang w:val="en-US" w:eastAsia="zh-CN"/>
              </w:rPr>
            </w:rPrChange>
          </w:rPr>
          <w:t>二、研究方法</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ins w:id="494" w:author="Gooraye" w:date="2016-01-11T14:54:49Z"/>
          <w:rFonts w:hint="eastAsia" w:ascii="Times New Roman" w:hAnsi="Times New Roman" w:eastAsia="宋体" w:cs="Times New Roman"/>
          <w:color w:val="000000"/>
          <w:sz w:val="24"/>
          <w:szCs w:val="24"/>
          <w:lang w:val="en-US" w:eastAsia="zh-CN"/>
          <w:rPrChange w:id="495" w:author="Gooraye" w:date="2016-01-11T15:32:50Z">
            <w:rPr>
              <w:ins w:id="496" w:author="Gooraye" w:date="2016-01-11T14:54:49Z"/>
              <w:rFonts w:hint="eastAsia" w:asciiTheme="minorEastAsia" w:hAnsiTheme="minorEastAsia" w:eastAsiaTheme="minorEastAsia" w:cstheme="minorEastAsia"/>
              <w:sz w:val="24"/>
              <w:szCs w:val="24"/>
              <w:lang w:val="en-US" w:eastAsia="zh-CN"/>
            </w:rPr>
          </w:rPrChange>
        </w:rPr>
        <w:pPrChange w:id="493" w:author="Gooraye" w:date="2016-01-11T15:32:50Z">
          <w:pPr>
            <w:keepNext w:val="0"/>
            <w:keepLines w:val="0"/>
            <w:pageBreakBefore w:val="0"/>
            <w:widowControl w:val="0"/>
            <w:kinsoku/>
            <w:wordWrap/>
            <w:overflowPunct/>
            <w:topLinePunct w:val="0"/>
            <w:autoSpaceDE w:val="0"/>
            <w:autoSpaceDN w:val="0"/>
            <w:bidi w:val="0"/>
            <w:adjustRightInd w:val="0"/>
            <w:snapToGrid/>
            <w:spacing w:line="400" w:lineRule="exact"/>
            <w:ind w:right="0" w:rightChars="0" w:firstLine="420" w:firstLineChars="0"/>
            <w:jc w:val="left"/>
            <w:textAlignment w:val="auto"/>
            <w:outlineLvl w:val="9"/>
          </w:pPr>
        </w:pPrChange>
      </w:pPr>
      <w:ins w:id="497" w:author="Gooraye" w:date="2016-01-11T14:54:49Z">
        <w:r>
          <w:rPr>
            <w:rFonts w:hint="eastAsia" w:ascii="Times New Roman" w:hAnsi="Times New Roman" w:eastAsia="宋体" w:cs="Times New Roman"/>
            <w:color w:val="000000"/>
            <w:sz w:val="24"/>
            <w:szCs w:val="24"/>
            <w:lang w:val="en-US" w:eastAsia="zh-CN"/>
            <w:rPrChange w:id="498" w:author="Gooraye" w:date="2016-01-11T15:32:50Z">
              <w:rPr>
                <w:rFonts w:hint="eastAsia" w:asciiTheme="minorEastAsia" w:hAnsiTheme="minorEastAsia" w:eastAsiaTheme="minorEastAsia" w:cstheme="minorEastAsia"/>
                <w:sz w:val="24"/>
                <w:szCs w:val="24"/>
                <w:lang w:val="en-US" w:eastAsia="zh-CN"/>
              </w:rPr>
            </w:rPrChange>
          </w:rPr>
          <w:t>1)文献研究法：根据所研究的课题，通过查阅文献来获得资料，从而全面地、正确地了解掌握所要研究的课题。</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ins w:id="501" w:author="Gooraye" w:date="2016-01-11T14:54:49Z"/>
          <w:rFonts w:hint="eastAsia" w:ascii="Times New Roman" w:hAnsi="Times New Roman" w:eastAsia="宋体" w:cs="Times New Roman"/>
          <w:color w:val="000000"/>
          <w:sz w:val="24"/>
          <w:szCs w:val="24"/>
          <w:lang w:val="en-US" w:eastAsia="zh-CN"/>
          <w:rPrChange w:id="502" w:author="Gooraye" w:date="2016-01-11T15:32:50Z">
            <w:rPr>
              <w:ins w:id="503" w:author="Gooraye" w:date="2016-01-11T14:54:49Z"/>
              <w:rFonts w:hint="eastAsia" w:asciiTheme="minorEastAsia" w:hAnsiTheme="minorEastAsia" w:eastAsiaTheme="minorEastAsia" w:cstheme="minorEastAsia"/>
              <w:sz w:val="24"/>
              <w:szCs w:val="24"/>
              <w:lang w:val="en-US" w:eastAsia="zh-CN"/>
            </w:rPr>
          </w:rPrChange>
        </w:rPr>
        <w:pPrChange w:id="500" w:author="Gooraye" w:date="2016-01-11T15:32:50Z">
          <w:pPr>
            <w:keepNext w:val="0"/>
            <w:keepLines w:val="0"/>
            <w:pageBreakBefore w:val="0"/>
            <w:widowControl w:val="0"/>
            <w:kinsoku/>
            <w:wordWrap/>
            <w:overflowPunct/>
            <w:topLinePunct w:val="0"/>
            <w:autoSpaceDE w:val="0"/>
            <w:autoSpaceDN w:val="0"/>
            <w:bidi w:val="0"/>
            <w:adjustRightInd w:val="0"/>
            <w:snapToGrid/>
            <w:spacing w:line="400" w:lineRule="exact"/>
            <w:ind w:right="0" w:rightChars="0" w:firstLine="420" w:firstLineChars="0"/>
            <w:jc w:val="left"/>
            <w:textAlignment w:val="auto"/>
            <w:outlineLvl w:val="9"/>
          </w:pPr>
        </w:pPrChange>
      </w:pPr>
      <w:ins w:id="504" w:author="Gooraye" w:date="2016-01-11T14:54:49Z">
        <w:r>
          <w:rPr>
            <w:rFonts w:hint="eastAsia" w:ascii="Times New Roman" w:hAnsi="Times New Roman" w:eastAsia="宋体" w:cs="Times New Roman"/>
            <w:color w:val="000000"/>
            <w:sz w:val="24"/>
            <w:szCs w:val="24"/>
            <w:lang w:val="en-US" w:eastAsia="zh-CN"/>
            <w:rPrChange w:id="505" w:author="Gooraye" w:date="2016-01-11T15:32:50Z">
              <w:rPr>
                <w:rFonts w:hint="eastAsia" w:asciiTheme="minorEastAsia" w:hAnsiTheme="minorEastAsia" w:eastAsiaTheme="minorEastAsia" w:cstheme="minorEastAsia"/>
                <w:sz w:val="24"/>
                <w:szCs w:val="24"/>
                <w:lang w:val="en-US" w:eastAsia="zh-CN"/>
              </w:rPr>
            </w:rPrChange>
          </w:rPr>
          <w:t>2)模拟法（模型方法）：依据双线性算法的特性以及一些参数，对图像进行一定的分析，并模拟出插值之后的可能的结果。</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ins w:id="508" w:author="Gooraye" w:date="2016-01-11T14:54:49Z"/>
          <w:rFonts w:hint="eastAsia" w:ascii="Times New Roman" w:hAnsi="Times New Roman" w:eastAsia="宋体" w:cs="Times New Roman"/>
          <w:color w:val="000000"/>
          <w:sz w:val="24"/>
          <w:szCs w:val="24"/>
          <w:lang w:val="en-US" w:eastAsia="zh-CN"/>
          <w:rPrChange w:id="509" w:author="Gooraye" w:date="2016-01-11T15:32:50Z">
            <w:rPr>
              <w:ins w:id="510" w:author="Gooraye" w:date="2016-01-11T14:54:49Z"/>
              <w:rFonts w:hint="eastAsia" w:asciiTheme="minorEastAsia" w:hAnsiTheme="minorEastAsia" w:eastAsiaTheme="minorEastAsia" w:cstheme="minorEastAsia"/>
              <w:sz w:val="24"/>
              <w:szCs w:val="24"/>
              <w:lang w:val="en-US" w:eastAsia="zh-CN"/>
            </w:rPr>
          </w:rPrChange>
        </w:rPr>
        <w:pPrChange w:id="507" w:author="Gooraye" w:date="2016-01-11T15:32:50Z">
          <w:pPr>
            <w:keepNext w:val="0"/>
            <w:keepLines w:val="0"/>
            <w:pageBreakBefore w:val="0"/>
            <w:widowControl w:val="0"/>
            <w:kinsoku/>
            <w:wordWrap/>
            <w:overflowPunct/>
            <w:topLinePunct w:val="0"/>
            <w:autoSpaceDE w:val="0"/>
            <w:autoSpaceDN w:val="0"/>
            <w:bidi w:val="0"/>
            <w:adjustRightInd w:val="0"/>
            <w:snapToGrid/>
            <w:spacing w:line="400" w:lineRule="exact"/>
            <w:ind w:right="0" w:rightChars="0" w:firstLine="420" w:firstLineChars="0"/>
            <w:jc w:val="left"/>
            <w:textAlignment w:val="auto"/>
            <w:outlineLvl w:val="9"/>
          </w:pPr>
        </w:pPrChange>
      </w:pPr>
      <w:ins w:id="511" w:author="Gooraye" w:date="2016-01-11T14:54:49Z">
        <w:r>
          <w:rPr>
            <w:rFonts w:hint="eastAsia" w:ascii="Times New Roman" w:hAnsi="Times New Roman" w:eastAsia="宋体" w:cs="Times New Roman"/>
            <w:color w:val="000000"/>
            <w:sz w:val="24"/>
            <w:szCs w:val="24"/>
            <w:lang w:val="en-US" w:eastAsia="zh-CN"/>
            <w:rPrChange w:id="512" w:author="Gooraye" w:date="2016-01-11T15:32:50Z">
              <w:rPr>
                <w:rFonts w:hint="eastAsia" w:asciiTheme="minorEastAsia" w:hAnsiTheme="minorEastAsia" w:eastAsiaTheme="minorEastAsia" w:cstheme="minorEastAsia"/>
                <w:sz w:val="24"/>
                <w:szCs w:val="24"/>
                <w:lang w:val="en-US" w:eastAsia="zh-CN"/>
              </w:rPr>
            </w:rPrChange>
          </w:rPr>
          <w:t>3)定性分析法：通过不同的计算方式对双线性插值的效率，定性分析，得知图像插值后的平滑程度，抗锯齿能力。</w:t>
        </w:r>
      </w:ins>
    </w:p>
    <w:p>
      <w:pPr>
        <w:spacing w:line="360" w:lineRule="auto"/>
        <w:ind w:firstLine="420"/>
        <w:rPr>
          <w:del w:id="514" w:author="Gooraye" w:date="2016-01-11T15:46:56Z"/>
          <w:rFonts w:cs="楷体" w:asciiTheme="minorEastAsia" w:hAnsiTheme="minorEastAsia" w:eastAsiaTheme="minorEastAsia"/>
          <w:sz w:val="21"/>
          <w:szCs w:val="21"/>
          <w:rPrChange w:id="515" w:author="刀手" w:date="2015-11-13T00:55:00Z">
            <w:rPr>
              <w:del w:id="516" w:author="Gooraye" w:date="2016-01-11T15:46:56Z"/>
              <w:rFonts w:ascii="楷体" w:hAnsi="楷体" w:eastAsia="楷体" w:cs="楷体"/>
              <w:sz w:val="21"/>
              <w:szCs w:val="21"/>
            </w:rPr>
          </w:rPrChange>
        </w:rPr>
      </w:pPr>
      <w:del w:id="517" w:author="Gooraye" w:date="2016-01-11T15:46:56Z">
        <w:r>
          <w:rPr>
            <w:rFonts w:hint="eastAsia" w:cs="楷体" w:asciiTheme="minorEastAsia" w:hAnsiTheme="minorEastAsia" w:eastAsiaTheme="minorEastAsia"/>
            <w:sz w:val="21"/>
            <w:szCs w:val="21"/>
            <w:rPrChange w:id="518" w:author="刀手" w:date="2015-11-13T00:55:00Z">
              <w:rPr>
                <w:rFonts w:hint="eastAsia" w:ascii="楷体" w:hAnsi="楷体" w:eastAsia="楷体" w:cs="楷体"/>
                <w:sz w:val="21"/>
                <w:szCs w:val="21"/>
              </w:rPr>
            </w:rPrChange>
          </w:rPr>
          <w:delText>1</w:delText>
        </w:r>
      </w:del>
      <w:del w:id="520" w:author="Gooraye" w:date="2016-01-11T15:46:56Z">
        <w:r>
          <w:rPr>
            <w:rFonts w:hint="eastAsia" w:cs="楷体" w:asciiTheme="minorEastAsia" w:hAnsiTheme="minorEastAsia" w:eastAsiaTheme="minorEastAsia"/>
            <w:sz w:val="21"/>
            <w:szCs w:val="21"/>
            <w:rPrChange w:id="521" w:author="刀手" w:date="2015-11-13T00:55:00Z">
              <w:rPr>
                <w:rFonts w:hint="eastAsia" w:ascii="楷体" w:hAnsi="楷体" w:eastAsia="楷体" w:cs="楷体"/>
                <w:sz w:val="21"/>
                <w:szCs w:val="21"/>
              </w:rPr>
            </w:rPrChange>
          </w:rPr>
          <w:delText>）通过查阅一定的数量的相关文献，对所做的课题有一个宏观上的理解，并理清研究目标、研究方向以及研究的细节步骤。</w:delText>
        </w:r>
      </w:del>
    </w:p>
    <w:p>
      <w:pPr>
        <w:spacing w:line="360" w:lineRule="auto"/>
        <w:ind w:firstLine="420"/>
        <w:rPr>
          <w:del w:id="523" w:author="Gooraye" w:date="2016-01-11T15:46:56Z"/>
          <w:rFonts w:cs="楷体" w:asciiTheme="minorEastAsia" w:hAnsiTheme="minorEastAsia" w:eastAsiaTheme="minorEastAsia"/>
          <w:sz w:val="21"/>
          <w:szCs w:val="21"/>
          <w:rPrChange w:id="524" w:author="刀手" w:date="2015-11-13T00:55:00Z">
            <w:rPr>
              <w:del w:id="525" w:author="Gooraye" w:date="2016-01-11T15:46:56Z"/>
              <w:rFonts w:ascii="楷体" w:hAnsi="楷体" w:eastAsia="楷体" w:cs="楷体"/>
              <w:sz w:val="21"/>
              <w:szCs w:val="21"/>
            </w:rPr>
          </w:rPrChange>
        </w:rPr>
      </w:pPr>
      <w:del w:id="526" w:author="Gooraye" w:date="2016-01-11T15:46:56Z">
        <w:r>
          <w:rPr>
            <w:rFonts w:hint="eastAsia" w:cs="楷体" w:asciiTheme="minorEastAsia" w:hAnsiTheme="minorEastAsia" w:eastAsiaTheme="minorEastAsia"/>
            <w:sz w:val="21"/>
            <w:szCs w:val="21"/>
            <w:rPrChange w:id="527" w:author="刀手" w:date="2015-11-13T00:55:00Z">
              <w:rPr>
                <w:rFonts w:hint="eastAsia" w:ascii="楷体" w:hAnsi="楷体" w:eastAsia="楷体" w:cs="楷体"/>
                <w:sz w:val="21"/>
                <w:szCs w:val="21"/>
              </w:rPr>
            </w:rPrChange>
          </w:rPr>
          <w:delText>2</w:delText>
        </w:r>
      </w:del>
      <w:del w:id="529" w:author="Gooraye" w:date="2016-01-11T15:46:56Z">
        <w:r>
          <w:rPr>
            <w:rFonts w:hint="eastAsia" w:cs="楷体" w:asciiTheme="minorEastAsia" w:hAnsiTheme="minorEastAsia" w:eastAsiaTheme="minorEastAsia"/>
            <w:sz w:val="21"/>
            <w:szCs w:val="21"/>
            <w:rPrChange w:id="530" w:author="刀手" w:date="2015-11-13T00:55:00Z">
              <w:rPr>
                <w:rFonts w:hint="eastAsia" w:ascii="楷体" w:hAnsi="楷体" w:eastAsia="楷体" w:cs="楷体"/>
                <w:sz w:val="21"/>
                <w:szCs w:val="21"/>
              </w:rPr>
            </w:rPrChange>
          </w:rPr>
          <w:delText>）对查阅的资料进行过滤，获取到自己所需要的信息。做好外文翻译，撰写好开题报告、文献综述等</w:delText>
        </w:r>
      </w:del>
    </w:p>
    <w:p>
      <w:pPr>
        <w:spacing w:line="360" w:lineRule="auto"/>
        <w:ind w:firstLine="420"/>
        <w:rPr>
          <w:del w:id="532" w:author="Gooraye" w:date="2016-01-11T15:46:56Z"/>
          <w:rFonts w:cs="楷体" w:asciiTheme="minorEastAsia" w:hAnsiTheme="minorEastAsia" w:eastAsiaTheme="minorEastAsia"/>
          <w:sz w:val="21"/>
          <w:szCs w:val="21"/>
          <w:rPrChange w:id="533" w:author="刀手" w:date="2015-11-13T00:55:00Z">
            <w:rPr>
              <w:del w:id="534" w:author="Gooraye" w:date="2016-01-11T15:46:56Z"/>
              <w:rFonts w:ascii="楷体" w:hAnsi="楷体" w:eastAsia="楷体" w:cs="楷体"/>
              <w:sz w:val="21"/>
              <w:szCs w:val="21"/>
            </w:rPr>
          </w:rPrChange>
        </w:rPr>
      </w:pPr>
      <w:del w:id="535" w:author="Gooraye" w:date="2016-01-11T15:46:56Z">
        <w:r>
          <w:rPr>
            <w:rFonts w:hint="eastAsia" w:cs="楷体" w:asciiTheme="minorEastAsia" w:hAnsiTheme="minorEastAsia" w:eastAsiaTheme="minorEastAsia"/>
            <w:sz w:val="21"/>
            <w:szCs w:val="21"/>
            <w:rPrChange w:id="536" w:author="刀手" w:date="2015-11-13T00:55:00Z">
              <w:rPr>
                <w:rFonts w:hint="eastAsia" w:ascii="楷体" w:hAnsi="楷体" w:eastAsia="楷体" w:cs="楷体"/>
                <w:sz w:val="21"/>
                <w:szCs w:val="21"/>
              </w:rPr>
            </w:rPrChange>
          </w:rPr>
          <w:delText>3</w:delText>
        </w:r>
      </w:del>
      <w:del w:id="538" w:author="Gooraye" w:date="2016-01-11T15:46:56Z">
        <w:r>
          <w:rPr>
            <w:rFonts w:hint="eastAsia" w:cs="楷体" w:asciiTheme="minorEastAsia" w:hAnsiTheme="minorEastAsia" w:eastAsiaTheme="minorEastAsia"/>
            <w:sz w:val="21"/>
            <w:szCs w:val="21"/>
            <w:rPrChange w:id="539" w:author="刀手" w:date="2015-11-13T00:55:00Z">
              <w:rPr>
                <w:rFonts w:hint="eastAsia" w:ascii="楷体" w:hAnsi="楷体" w:eastAsia="楷体" w:cs="楷体"/>
                <w:sz w:val="21"/>
                <w:szCs w:val="21"/>
              </w:rPr>
            </w:rPrChange>
          </w:rPr>
          <w:delText>）学习</w:delText>
        </w:r>
      </w:del>
      <w:del w:id="541" w:author="Gooraye" w:date="2016-01-11T15:46:56Z">
        <w:r>
          <w:rPr>
            <w:rFonts w:hint="eastAsia" w:cs="楷体" w:asciiTheme="minorEastAsia" w:hAnsiTheme="minorEastAsia" w:eastAsiaTheme="minorEastAsia"/>
            <w:sz w:val="21"/>
            <w:szCs w:val="21"/>
            <w:rPrChange w:id="542" w:author="刀手" w:date="2015-11-13T00:55:00Z">
              <w:rPr>
                <w:rFonts w:hint="eastAsia" w:ascii="楷体" w:hAnsi="楷体" w:eastAsia="楷体" w:cs="楷体"/>
                <w:sz w:val="21"/>
                <w:szCs w:val="21"/>
              </w:rPr>
            </w:rPrChange>
          </w:rPr>
          <w:delText>android</w:delText>
        </w:r>
      </w:del>
      <w:del w:id="544" w:author="Gooraye" w:date="2016-01-11T15:46:56Z">
        <w:r>
          <w:rPr>
            <w:rFonts w:hint="eastAsia" w:cs="楷体" w:asciiTheme="minorEastAsia" w:hAnsiTheme="minorEastAsia" w:eastAsiaTheme="minorEastAsia"/>
            <w:sz w:val="21"/>
            <w:szCs w:val="21"/>
            <w:rPrChange w:id="545" w:author="刀手" w:date="2015-11-13T00:55:00Z">
              <w:rPr>
                <w:rFonts w:hint="eastAsia" w:ascii="楷体" w:hAnsi="楷体" w:eastAsia="楷体" w:cs="楷体"/>
                <w:sz w:val="21"/>
                <w:szCs w:val="21"/>
              </w:rPr>
            </w:rPrChange>
          </w:rPr>
          <w:delText>系统，了解双线性算法原理。</w:delText>
        </w:r>
      </w:del>
    </w:p>
    <w:p>
      <w:pPr>
        <w:spacing w:line="360" w:lineRule="auto"/>
        <w:ind w:firstLine="420"/>
        <w:rPr>
          <w:del w:id="547" w:author="Gooraye" w:date="2016-01-11T15:46:56Z"/>
          <w:rFonts w:cs="楷体" w:asciiTheme="minorEastAsia" w:hAnsiTheme="minorEastAsia" w:eastAsiaTheme="minorEastAsia"/>
          <w:sz w:val="21"/>
          <w:szCs w:val="21"/>
          <w:rPrChange w:id="548" w:author="刀手" w:date="2015-11-13T00:55:00Z">
            <w:rPr>
              <w:del w:id="549" w:author="Gooraye" w:date="2016-01-11T15:46:56Z"/>
              <w:rFonts w:ascii="楷体" w:hAnsi="楷体" w:eastAsia="楷体" w:cs="楷体"/>
              <w:sz w:val="21"/>
              <w:szCs w:val="21"/>
            </w:rPr>
          </w:rPrChange>
        </w:rPr>
      </w:pPr>
      <w:del w:id="550" w:author="Gooraye" w:date="2016-01-11T15:46:56Z">
        <w:r>
          <w:rPr>
            <w:rFonts w:hint="eastAsia" w:cs="楷体" w:asciiTheme="minorEastAsia" w:hAnsiTheme="minorEastAsia" w:eastAsiaTheme="minorEastAsia"/>
            <w:sz w:val="21"/>
            <w:szCs w:val="21"/>
            <w:rPrChange w:id="551" w:author="刀手" w:date="2015-11-13T00:55:00Z">
              <w:rPr>
                <w:rFonts w:hint="eastAsia" w:ascii="楷体" w:hAnsi="楷体" w:eastAsia="楷体" w:cs="楷体"/>
                <w:sz w:val="21"/>
                <w:szCs w:val="21"/>
              </w:rPr>
            </w:rPrChange>
          </w:rPr>
          <w:delText>4</w:delText>
        </w:r>
      </w:del>
      <w:del w:id="553" w:author="Gooraye" w:date="2016-01-11T15:46:56Z">
        <w:r>
          <w:rPr>
            <w:rFonts w:hint="eastAsia" w:cs="楷体" w:asciiTheme="minorEastAsia" w:hAnsiTheme="minorEastAsia" w:eastAsiaTheme="minorEastAsia"/>
            <w:sz w:val="21"/>
            <w:szCs w:val="21"/>
            <w:rPrChange w:id="554" w:author="刀手" w:date="2015-11-13T00:55:00Z">
              <w:rPr>
                <w:rFonts w:hint="eastAsia" w:ascii="楷体" w:hAnsi="楷体" w:eastAsia="楷体" w:cs="楷体"/>
                <w:sz w:val="21"/>
                <w:szCs w:val="21"/>
              </w:rPr>
            </w:rPrChange>
          </w:rPr>
          <w:delText>）编写双线性算法程序。</w:delText>
        </w:r>
      </w:del>
    </w:p>
    <w:p>
      <w:pPr>
        <w:spacing w:line="360" w:lineRule="auto"/>
        <w:ind w:firstLine="420"/>
        <w:rPr>
          <w:del w:id="556" w:author="Gooraye" w:date="2016-01-11T15:46:56Z"/>
          <w:rFonts w:cs="楷体" w:asciiTheme="minorEastAsia" w:hAnsiTheme="minorEastAsia" w:eastAsiaTheme="minorEastAsia"/>
          <w:sz w:val="21"/>
          <w:szCs w:val="21"/>
          <w:rPrChange w:id="557" w:author="刀手" w:date="2015-11-13T00:55:00Z">
            <w:rPr>
              <w:del w:id="558" w:author="Gooraye" w:date="2016-01-11T15:46:56Z"/>
              <w:rFonts w:ascii="楷体" w:hAnsi="楷体" w:eastAsia="楷体" w:cs="楷体"/>
              <w:sz w:val="21"/>
              <w:szCs w:val="21"/>
            </w:rPr>
          </w:rPrChange>
        </w:rPr>
      </w:pPr>
      <w:del w:id="559" w:author="Gooraye" w:date="2016-01-11T15:46:56Z">
        <w:r>
          <w:rPr>
            <w:rFonts w:hint="eastAsia" w:cs="楷体" w:asciiTheme="minorEastAsia" w:hAnsiTheme="minorEastAsia" w:eastAsiaTheme="minorEastAsia"/>
            <w:sz w:val="21"/>
            <w:szCs w:val="21"/>
            <w:rPrChange w:id="560" w:author="刀手" w:date="2015-11-13T00:55:00Z">
              <w:rPr>
                <w:rFonts w:hint="eastAsia" w:ascii="楷体" w:hAnsi="楷体" w:eastAsia="楷体" w:cs="楷体"/>
                <w:sz w:val="21"/>
                <w:szCs w:val="21"/>
              </w:rPr>
            </w:rPrChange>
          </w:rPr>
          <w:delText>5</w:delText>
        </w:r>
      </w:del>
      <w:del w:id="562" w:author="Gooraye" w:date="2016-01-11T15:46:56Z">
        <w:r>
          <w:rPr>
            <w:rFonts w:hint="eastAsia" w:cs="楷体" w:asciiTheme="minorEastAsia" w:hAnsiTheme="minorEastAsia" w:eastAsiaTheme="minorEastAsia"/>
            <w:sz w:val="21"/>
            <w:szCs w:val="21"/>
            <w:rPrChange w:id="563" w:author="刀手" w:date="2015-11-13T00:55:00Z">
              <w:rPr>
                <w:rFonts w:hint="eastAsia" w:ascii="楷体" w:hAnsi="楷体" w:eastAsia="楷体" w:cs="楷体"/>
                <w:sz w:val="21"/>
                <w:szCs w:val="21"/>
              </w:rPr>
            </w:rPrChange>
          </w:rPr>
          <w:delText>）程序调试阶段，修改</w:delText>
        </w:r>
      </w:del>
      <w:del w:id="565" w:author="Gooraye" w:date="2016-01-11T15:46:56Z">
        <w:r>
          <w:rPr>
            <w:rFonts w:hint="eastAsia" w:cs="楷体" w:asciiTheme="minorEastAsia" w:hAnsiTheme="minorEastAsia" w:eastAsiaTheme="minorEastAsia"/>
            <w:sz w:val="21"/>
            <w:szCs w:val="21"/>
            <w:rPrChange w:id="566" w:author="刀手" w:date="2015-11-13T00:55:00Z">
              <w:rPr>
                <w:rFonts w:hint="eastAsia" w:ascii="楷体" w:hAnsi="楷体" w:eastAsia="楷体" w:cs="楷体"/>
                <w:sz w:val="21"/>
                <w:szCs w:val="21"/>
              </w:rPr>
            </w:rPrChange>
          </w:rPr>
          <w:delText>bug</w:delText>
        </w:r>
      </w:del>
      <w:del w:id="568" w:author="Gooraye" w:date="2016-01-11T15:46:56Z">
        <w:r>
          <w:rPr>
            <w:rFonts w:hint="eastAsia" w:cs="楷体" w:asciiTheme="minorEastAsia" w:hAnsiTheme="minorEastAsia" w:eastAsiaTheme="minorEastAsia"/>
            <w:sz w:val="21"/>
            <w:szCs w:val="21"/>
            <w:rPrChange w:id="569" w:author="刀手" w:date="2015-11-13T00:55:00Z">
              <w:rPr>
                <w:rFonts w:hint="eastAsia" w:ascii="楷体" w:hAnsi="楷体" w:eastAsia="楷体" w:cs="楷体"/>
                <w:sz w:val="21"/>
                <w:szCs w:val="21"/>
              </w:rPr>
            </w:rPrChange>
          </w:rPr>
          <w:delText>，并尽可能优化程序方案，做好程序的封装等工作，在之后使用时调用。</w:delText>
        </w:r>
      </w:del>
    </w:p>
    <w:p>
      <w:pPr>
        <w:spacing w:line="360" w:lineRule="auto"/>
        <w:ind w:firstLine="420"/>
        <w:rPr>
          <w:del w:id="571" w:author="Gooraye" w:date="2016-01-11T15:46:56Z"/>
          <w:rFonts w:cs="楷体" w:asciiTheme="minorEastAsia" w:hAnsiTheme="minorEastAsia" w:eastAsiaTheme="minorEastAsia"/>
          <w:sz w:val="21"/>
          <w:szCs w:val="21"/>
          <w:rPrChange w:id="572" w:author="刀手" w:date="2015-11-13T00:55:00Z">
            <w:rPr>
              <w:del w:id="573" w:author="Gooraye" w:date="2016-01-11T15:46:56Z"/>
              <w:rFonts w:ascii="楷体" w:hAnsi="楷体" w:eastAsia="楷体" w:cs="楷体"/>
              <w:sz w:val="21"/>
              <w:szCs w:val="21"/>
            </w:rPr>
          </w:rPrChange>
        </w:rPr>
      </w:pPr>
      <w:del w:id="574" w:author="Gooraye" w:date="2016-01-11T15:46:56Z">
        <w:r>
          <w:rPr>
            <w:rFonts w:hint="eastAsia" w:cs="楷体" w:asciiTheme="minorEastAsia" w:hAnsiTheme="minorEastAsia" w:eastAsiaTheme="minorEastAsia"/>
            <w:sz w:val="21"/>
            <w:szCs w:val="21"/>
            <w:rPrChange w:id="575" w:author="刀手" w:date="2015-11-13T00:55:00Z">
              <w:rPr>
                <w:rFonts w:hint="eastAsia" w:ascii="楷体" w:hAnsi="楷体" w:eastAsia="楷体" w:cs="楷体"/>
                <w:sz w:val="21"/>
                <w:szCs w:val="21"/>
              </w:rPr>
            </w:rPrChange>
          </w:rPr>
          <w:delText>6</w:delText>
        </w:r>
      </w:del>
      <w:del w:id="577" w:author="Gooraye" w:date="2016-01-11T15:46:56Z">
        <w:r>
          <w:rPr>
            <w:rFonts w:hint="eastAsia" w:cs="楷体" w:asciiTheme="minorEastAsia" w:hAnsiTheme="minorEastAsia" w:eastAsiaTheme="minorEastAsia"/>
            <w:sz w:val="21"/>
            <w:szCs w:val="21"/>
            <w:rPrChange w:id="578" w:author="刀手" w:date="2015-11-13T00:55:00Z">
              <w:rPr>
                <w:rFonts w:hint="eastAsia" w:ascii="楷体" w:hAnsi="楷体" w:eastAsia="楷体" w:cs="楷体"/>
                <w:sz w:val="21"/>
                <w:szCs w:val="21"/>
              </w:rPr>
            </w:rPrChange>
          </w:rPr>
          <w:delText>）将资料汇总，在</w:delText>
        </w:r>
      </w:del>
      <w:del w:id="580" w:author="Gooraye" w:date="2016-01-11T15:46:56Z">
        <w:r>
          <w:rPr>
            <w:rFonts w:hint="eastAsia" w:cs="楷体" w:asciiTheme="minorEastAsia" w:hAnsiTheme="minorEastAsia" w:eastAsiaTheme="minorEastAsia"/>
            <w:sz w:val="21"/>
            <w:szCs w:val="21"/>
            <w:rPrChange w:id="581" w:author="刀手" w:date="2015-11-13T00:55:00Z">
              <w:rPr>
                <w:rFonts w:hint="eastAsia" w:ascii="楷体" w:hAnsi="楷体" w:eastAsia="楷体" w:cs="楷体"/>
                <w:sz w:val="21"/>
                <w:szCs w:val="21"/>
              </w:rPr>
            </w:rPrChange>
          </w:rPr>
          <w:delText>androi</w:delText>
        </w:r>
      </w:del>
      <w:del w:id="583" w:author="Gooraye" w:date="2016-01-11T15:46:56Z">
        <w:r>
          <w:rPr>
            <w:rFonts w:hint="eastAsia" w:cs="楷体" w:asciiTheme="minorEastAsia" w:hAnsiTheme="minorEastAsia" w:eastAsiaTheme="minorEastAsia"/>
            <w:sz w:val="21"/>
            <w:szCs w:val="21"/>
            <w:rPrChange w:id="584" w:author="刀手" w:date="2015-11-13T00:55:00Z">
              <w:rPr>
                <w:rFonts w:hint="eastAsia" w:ascii="楷体" w:hAnsi="楷体" w:eastAsia="楷体" w:cs="楷体"/>
                <w:sz w:val="21"/>
                <w:szCs w:val="21"/>
              </w:rPr>
            </w:rPrChange>
          </w:rPr>
          <w:delText>d</w:delText>
        </w:r>
      </w:del>
      <w:del w:id="586" w:author="Gooraye" w:date="2016-01-11T15:46:56Z">
        <w:r>
          <w:rPr>
            <w:rFonts w:hint="eastAsia" w:cs="楷体" w:asciiTheme="minorEastAsia" w:hAnsiTheme="minorEastAsia" w:eastAsiaTheme="minorEastAsia"/>
            <w:sz w:val="21"/>
            <w:szCs w:val="21"/>
            <w:rPrChange w:id="587" w:author="刀手" w:date="2015-11-13T00:55:00Z">
              <w:rPr>
                <w:rFonts w:hint="eastAsia" w:ascii="楷体" w:hAnsi="楷体" w:eastAsia="楷体" w:cs="楷体"/>
                <w:sz w:val="21"/>
                <w:szCs w:val="21"/>
              </w:rPr>
            </w:rPrChange>
          </w:rPr>
          <w:delText>上实现算法，撰写毕业论文。</w:delText>
        </w:r>
      </w:del>
    </w:p>
    <w:p>
      <w:pPr>
        <w:spacing w:line="360" w:lineRule="auto"/>
        <w:ind w:firstLine="0"/>
        <w:rPr>
          <w:rFonts w:cs="楷体" w:asciiTheme="minorEastAsia" w:hAnsiTheme="minorEastAsia" w:eastAsiaTheme="minorEastAsia"/>
          <w:sz w:val="21"/>
          <w:szCs w:val="21"/>
          <w:rPrChange w:id="590" w:author="刀手" w:date="2015-11-13T00:55:00Z">
            <w:rPr>
              <w:rFonts w:ascii="楷体" w:hAnsi="楷体" w:eastAsia="楷体" w:cs="楷体"/>
              <w:sz w:val="21"/>
              <w:szCs w:val="21"/>
            </w:rPr>
          </w:rPrChange>
        </w:rPr>
        <w:pPrChange w:id="589" w:author="Gooraye" w:date="2016-01-11T15:46:56Z">
          <w:pPr>
            <w:spacing w:line="360" w:lineRule="auto"/>
            <w:ind w:firstLine="420"/>
          </w:pPr>
        </w:pPrChange>
      </w:pPr>
    </w:p>
    <w:p>
      <w:pPr>
        <w:spacing w:line="360" w:lineRule="auto"/>
        <w:ind w:firstLine="420"/>
        <w:rPr>
          <w:rFonts w:cs="楷体" w:asciiTheme="minorEastAsia" w:hAnsiTheme="minorEastAsia" w:eastAsiaTheme="minorEastAsia"/>
          <w:sz w:val="21"/>
          <w:szCs w:val="21"/>
          <w:rPrChange w:id="591" w:author="刀手" w:date="2015-11-13T00:55:00Z">
            <w:rPr>
              <w:rFonts w:ascii="楷体" w:hAnsi="楷体" w:eastAsia="楷体" w:cs="楷体"/>
              <w:sz w:val="21"/>
              <w:szCs w:val="21"/>
            </w:rPr>
          </w:rPrChange>
        </w:rPr>
      </w:pPr>
    </w:p>
    <w:p>
      <w:pPr>
        <w:spacing w:line="360" w:lineRule="auto"/>
        <w:ind w:firstLine="420"/>
        <w:rPr>
          <w:rFonts w:cs="楷体" w:asciiTheme="minorEastAsia" w:hAnsiTheme="minorEastAsia" w:eastAsiaTheme="minorEastAsia"/>
          <w:sz w:val="21"/>
          <w:szCs w:val="21"/>
          <w:rPrChange w:id="592" w:author="刀手" w:date="2015-11-13T00:55:00Z">
            <w:rPr>
              <w:rFonts w:ascii="楷体" w:hAnsi="楷体" w:eastAsia="楷体" w:cs="楷体"/>
              <w:sz w:val="21"/>
              <w:szCs w:val="21"/>
            </w:rPr>
          </w:rPrChange>
        </w:rPr>
      </w:pPr>
    </w:p>
    <w:p>
      <w:pPr>
        <w:spacing w:line="360" w:lineRule="auto"/>
        <w:rPr>
          <w:rFonts w:cs="楷体" w:asciiTheme="minorEastAsia" w:hAnsiTheme="minorEastAsia" w:eastAsiaTheme="minorEastAsia"/>
          <w:b/>
          <w:bCs/>
          <w:sz w:val="28"/>
          <w:szCs w:val="28"/>
          <w:rPrChange w:id="593" w:author="刀手" w:date="2015-11-13T00:55:00Z">
            <w:rPr>
              <w:rFonts w:ascii="楷体" w:hAnsi="楷体" w:eastAsia="楷体" w:cs="楷体"/>
              <w:b/>
              <w:bCs/>
              <w:sz w:val="28"/>
              <w:szCs w:val="28"/>
            </w:rPr>
          </w:rPrChange>
        </w:rPr>
      </w:pPr>
      <w:r>
        <w:rPr>
          <w:rFonts w:hint="eastAsia" w:cs="楷体" w:asciiTheme="minorEastAsia" w:hAnsiTheme="minorEastAsia" w:eastAsiaTheme="minorEastAsia"/>
          <w:b/>
          <w:bCs/>
          <w:sz w:val="28"/>
          <w:szCs w:val="28"/>
          <w:rPrChange w:id="594" w:author="刀手" w:date="2015-11-13T00:55:00Z">
            <w:rPr>
              <w:rFonts w:hint="eastAsia" w:ascii="楷体" w:hAnsi="楷体" w:eastAsia="楷体" w:cs="楷体"/>
              <w:b/>
              <w:bCs/>
              <w:sz w:val="28"/>
              <w:szCs w:val="28"/>
            </w:rPr>
          </w:rPrChange>
        </w:rPr>
        <w:t>4</w:t>
      </w:r>
      <w:r>
        <w:rPr>
          <w:rFonts w:hint="eastAsia" w:cs="楷体" w:asciiTheme="minorEastAsia" w:hAnsiTheme="minorEastAsia" w:eastAsiaTheme="minorEastAsia"/>
          <w:b/>
          <w:bCs/>
          <w:sz w:val="28"/>
          <w:szCs w:val="28"/>
          <w:rPrChange w:id="595" w:author="刀手" w:date="2015-11-13T00:55:00Z">
            <w:rPr>
              <w:rFonts w:hint="eastAsia" w:ascii="楷体" w:hAnsi="楷体" w:eastAsia="楷体" w:cs="楷体"/>
              <w:b/>
              <w:bCs/>
              <w:sz w:val="28"/>
              <w:szCs w:val="28"/>
            </w:rPr>
          </w:rPrChange>
        </w:rPr>
        <w:t>、研究工作进度；</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3405"/>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Change w:id="596"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597" w:author="刀手" w:date="2015-11-13T00:55:00Z">
                  <w:rPr>
                    <w:rFonts w:hint="eastAsia" w:ascii="楷体" w:hAnsi="楷体" w:eastAsia="楷体" w:cs="楷体"/>
                    <w:sz w:val="28"/>
                    <w:szCs w:val="28"/>
                  </w:rPr>
                </w:rPrChange>
              </w:rPr>
              <w:t>序号</w:t>
            </w:r>
          </w:p>
        </w:tc>
        <w:tc>
          <w:tcPr>
            <w:tcW w:w="3405" w:type="dxa"/>
          </w:tcPr>
          <w:p>
            <w:pPr>
              <w:spacing w:line="360" w:lineRule="auto"/>
              <w:jc w:val="center"/>
              <w:rPr>
                <w:rFonts w:cs="楷体" w:asciiTheme="minorEastAsia" w:hAnsiTheme="minorEastAsia" w:eastAsiaTheme="minorEastAsia"/>
                <w:sz w:val="28"/>
                <w:szCs w:val="28"/>
                <w:rPrChange w:id="598"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599" w:author="刀手" w:date="2015-11-13T00:55:00Z">
                  <w:rPr>
                    <w:rFonts w:hint="eastAsia" w:ascii="楷体" w:hAnsi="楷体" w:eastAsia="楷体" w:cs="楷体"/>
                    <w:sz w:val="28"/>
                    <w:szCs w:val="28"/>
                  </w:rPr>
                </w:rPrChange>
              </w:rPr>
              <w:t>时间</w:t>
            </w:r>
          </w:p>
        </w:tc>
        <w:tc>
          <w:tcPr>
            <w:tcW w:w="4073" w:type="dxa"/>
          </w:tcPr>
          <w:p>
            <w:pPr>
              <w:spacing w:line="360" w:lineRule="auto"/>
              <w:jc w:val="center"/>
              <w:rPr>
                <w:rFonts w:cs="楷体" w:asciiTheme="minorEastAsia" w:hAnsiTheme="minorEastAsia" w:eastAsiaTheme="minorEastAsia"/>
                <w:sz w:val="28"/>
                <w:szCs w:val="28"/>
                <w:rPrChange w:id="600"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01" w:author="刀手" w:date="2015-11-13T00:55:00Z">
                  <w:rPr>
                    <w:rFonts w:hint="eastAsia" w:ascii="楷体" w:hAnsi="楷体" w:eastAsia="楷体" w:cs="楷体"/>
                    <w:sz w:val="28"/>
                    <w:szCs w:val="28"/>
                  </w:rPr>
                </w:rPrChange>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Change w:id="602"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03" w:author="刀手" w:date="2015-11-13T00:55:00Z">
                  <w:rPr>
                    <w:rFonts w:hint="eastAsia" w:ascii="楷体" w:hAnsi="楷体" w:eastAsia="楷体" w:cs="楷体"/>
                    <w:sz w:val="28"/>
                    <w:szCs w:val="28"/>
                  </w:rPr>
                </w:rPrChange>
              </w:rPr>
              <w:t>1</w:t>
            </w:r>
          </w:p>
        </w:tc>
        <w:tc>
          <w:tcPr>
            <w:tcW w:w="3405" w:type="dxa"/>
          </w:tcPr>
          <w:p>
            <w:pPr>
              <w:spacing w:line="360" w:lineRule="auto"/>
              <w:jc w:val="center"/>
              <w:rPr>
                <w:rFonts w:cs="楷体" w:asciiTheme="minorEastAsia" w:hAnsiTheme="minorEastAsia" w:eastAsiaTheme="minorEastAsia"/>
                <w:sz w:val="28"/>
                <w:szCs w:val="28"/>
                <w:rPrChange w:id="604"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05" w:author="刀手" w:date="2015-11-13T00:55:00Z">
                  <w:rPr>
                    <w:rFonts w:hint="eastAsia" w:ascii="楷体" w:hAnsi="楷体" w:eastAsia="楷体" w:cs="楷体"/>
                    <w:sz w:val="28"/>
                    <w:szCs w:val="28"/>
                  </w:rPr>
                </w:rPrChange>
              </w:rPr>
              <w:t>2015.09.21 - 2015.10.08</w:t>
            </w:r>
          </w:p>
        </w:tc>
        <w:tc>
          <w:tcPr>
            <w:tcW w:w="4073" w:type="dxa"/>
          </w:tcPr>
          <w:p>
            <w:pPr>
              <w:spacing w:line="360" w:lineRule="auto"/>
              <w:jc w:val="center"/>
              <w:rPr>
                <w:rFonts w:cs="楷体" w:asciiTheme="minorEastAsia" w:hAnsiTheme="minorEastAsia" w:eastAsiaTheme="minorEastAsia"/>
                <w:sz w:val="28"/>
                <w:szCs w:val="28"/>
                <w:rPrChange w:id="606"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07" w:author="刀手" w:date="2015-11-13T00:55:00Z">
                  <w:rPr>
                    <w:rFonts w:hint="eastAsia" w:ascii="楷体" w:hAnsi="楷体" w:eastAsia="楷体" w:cs="楷体"/>
                    <w:sz w:val="28"/>
                    <w:szCs w:val="28"/>
                  </w:rPr>
                </w:rPrChange>
              </w:rPr>
              <w:t>明确任务、查阅文献资料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Change w:id="608"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09" w:author="刀手" w:date="2015-11-13T00:55:00Z">
                  <w:rPr>
                    <w:rFonts w:hint="eastAsia" w:ascii="楷体" w:hAnsi="楷体" w:eastAsia="楷体" w:cs="楷体"/>
                    <w:sz w:val="28"/>
                    <w:szCs w:val="28"/>
                  </w:rPr>
                </w:rPrChange>
              </w:rPr>
              <w:t>2</w:t>
            </w:r>
          </w:p>
        </w:tc>
        <w:tc>
          <w:tcPr>
            <w:tcW w:w="3405" w:type="dxa"/>
          </w:tcPr>
          <w:p>
            <w:pPr>
              <w:spacing w:line="360" w:lineRule="auto"/>
              <w:jc w:val="center"/>
              <w:rPr>
                <w:rFonts w:cs="楷体" w:asciiTheme="minorEastAsia" w:hAnsiTheme="minorEastAsia" w:eastAsiaTheme="minorEastAsia"/>
                <w:sz w:val="28"/>
                <w:szCs w:val="28"/>
                <w:rPrChange w:id="610"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11" w:author="刀手" w:date="2015-11-13T00:55:00Z">
                  <w:rPr>
                    <w:rFonts w:hint="eastAsia" w:ascii="楷体" w:hAnsi="楷体" w:eastAsia="楷体" w:cs="楷体"/>
                    <w:sz w:val="28"/>
                    <w:szCs w:val="28"/>
                  </w:rPr>
                </w:rPrChange>
              </w:rPr>
              <w:t>2015.10.09 - 2015.10.15</w:t>
            </w:r>
          </w:p>
        </w:tc>
        <w:tc>
          <w:tcPr>
            <w:tcW w:w="4073" w:type="dxa"/>
          </w:tcPr>
          <w:p>
            <w:pPr>
              <w:spacing w:line="360" w:lineRule="auto"/>
              <w:jc w:val="center"/>
              <w:rPr>
                <w:rFonts w:cs="楷体" w:asciiTheme="minorEastAsia" w:hAnsiTheme="minorEastAsia" w:eastAsiaTheme="minorEastAsia"/>
                <w:sz w:val="28"/>
                <w:szCs w:val="28"/>
                <w:rPrChange w:id="612"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13" w:author="刀手" w:date="2015-11-13T00:55:00Z">
                  <w:rPr>
                    <w:rFonts w:hint="eastAsia" w:ascii="楷体" w:hAnsi="楷体" w:eastAsia="楷体" w:cs="楷体"/>
                    <w:sz w:val="28"/>
                    <w:szCs w:val="28"/>
                  </w:rPr>
                </w:rPrChange>
              </w:rPr>
              <w:t>开题报告、综述、翻译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Change w:id="614"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15" w:author="刀手" w:date="2015-11-13T00:55:00Z">
                  <w:rPr>
                    <w:rFonts w:hint="eastAsia" w:ascii="楷体" w:hAnsi="楷体" w:eastAsia="楷体" w:cs="楷体"/>
                    <w:sz w:val="28"/>
                    <w:szCs w:val="28"/>
                  </w:rPr>
                </w:rPrChange>
              </w:rPr>
              <w:t>3</w:t>
            </w:r>
          </w:p>
        </w:tc>
        <w:tc>
          <w:tcPr>
            <w:tcW w:w="3405" w:type="dxa"/>
          </w:tcPr>
          <w:p>
            <w:pPr>
              <w:spacing w:line="360" w:lineRule="auto"/>
              <w:jc w:val="center"/>
              <w:rPr>
                <w:rFonts w:cs="楷体" w:asciiTheme="minorEastAsia" w:hAnsiTheme="minorEastAsia" w:eastAsiaTheme="minorEastAsia"/>
                <w:sz w:val="28"/>
                <w:szCs w:val="28"/>
                <w:rPrChange w:id="616"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17" w:author="刀手" w:date="2015-11-13T00:55:00Z">
                  <w:rPr>
                    <w:rFonts w:hint="eastAsia" w:ascii="楷体" w:hAnsi="楷体" w:eastAsia="楷体" w:cs="楷体"/>
                    <w:sz w:val="28"/>
                    <w:szCs w:val="28"/>
                  </w:rPr>
                </w:rPrChange>
              </w:rPr>
              <w:t xml:space="preserve">2015.10.16 </w:t>
            </w:r>
          </w:p>
        </w:tc>
        <w:tc>
          <w:tcPr>
            <w:tcW w:w="4073" w:type="dxa"/>
          </w:tcPr>
          <w:p>
            <w:pPr>
              <w:spacing w:line="360" w:lineRule="auto"/>
              <w:jc w:val="center"/>
              <w:rPr>
                <w:rFonts w:cs="楷体" w:asciiTheme="minorEastAsia" w:hAnsiTheme="minorEastAsia" w:eastAsiaTheme="minorEastAsia"/>
                <w:sz w:val="28"/>
                <w:szCs w:val="28"/>
                <w:rPrChange w:id="618"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19" w:author="刀手" w:date="2015-11-13T00:55:00Z">
                  <w:rPr>
                    <w:rFonts w:hint="eastAsia" w:ascii="楷体" w:hAnsi="楷体" w:eastAsia="楷体" w:cs="楷体"/>
                    <w:sz w:val="28"/>
                    <w:szCs w:val="28"/>
                  </w:rPr>
                </w:rPrChange>
              </w:rPr>
              <w:t>开题报告会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Change w:id="620"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21" w:author="刀手" w:date="2015-11-13T00:55:00Z">
                  <w:rPr>
                    <w:rFonts w:hint="eastAsia" w:ascii="楷体" w:hAnsi="楷体" w:eastAsia="楷体" w:cs="楷体"/>
                    <w:sz w:val="28"/>
                    <w:szCs w:val="28"/>
                  </w:rPr>
                </w:rPrChange>
              </w:rPr>
              <w:t>4</w:t>
            </w:r>
          </w:p>
        </w:tc>
        <w:tc>
          <w:tcPr>
            <w:tcW w:w="3405" w:type="dxa"/>
          </w:tcPr>
          <w:p>
            <w:pPr>
              <w:spacing w:line="360" w:lineRule="auto"/>
              <w:jc w:val="center"/>
              <w:rPr>
                <w:rFonts w:cs="楷体" w:asciiTheme="minorEastAsia" w:hAnsiTheme="minorEastAsia" w:eastAsiaTheme="minorEastAsia"/>
                <w:sz w:val="28"/>
                <w:szCs w:val="28"/>
                <w:rPrChange w:id="622"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23" w:author="刀手" w:date="2015-11-13T00:55:00Z">
                  <w:rPr>
                    <w:rFonts w:hint="eastAsia" w:ascii="楷体" w:hAnsi="楷体" w:eastAsia="楷体" w:cs="楷体"/>
                    <w:sz w:val="28"/>
                    <w:szCs w:val="28"/>
                  </w:rPr>
                </w:rPrChange>
              </w:rPr>
              <w:t>2015.10.17 - 2015.11.01</w:t>
            </w:r>
          </w:p>
        </w:tc>
        <w:tc>
          <w:tcPr>
            <w:tcW w:w="4073" w:type="dxa"/>
          </w:tcPr>
          <w:p>
            <w:pPr>
              <w:spacing w:line="360" w:lineRule="auto"/>
              <w:jc w:val="center"/>
              <w:rPr>
                <w:rFonts w:cs="楷体" w:asciiTheme="minorEastAsia" w:hAnsiTheme="minorEastAsia" w:eastAsiaTheme="minorEastAsia"/>
                <w:sz w:val="28"/>
                <w:szCs w:val="28"/>
                <w:rPrChange w:id="624"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25" w:author="刀手" w:date="2015-11-13T00:55:00Z">
                  <w:rPr>
                    <w:rFonts w:hint="eastAsia" w:ascii="楷体" w:hAnsi="楷体" w:eastAsia="楷体" w:cs="楷体"/>
                    <w:sz w:val="28"/>
                    <w:szCs w:val="28"/>
                  </w:rPr>
                </w:rPrChange>
              </w:rPr>
              <w:t>熟悉</w:t>
            </w:r>
            <w:r>
              <w:rPr>
                <w:rFonts w:hint="eastAsia" w:cs="楷体" w:asciiTheme="minorEastAsia" w:hAnsiTheme="minorEastAsia" w:eastAsiaTheme="minorEastAsia"/>
                <w:sz w:val="28"/>
                <w:szCs w:val="28"/>
                <w:rPrChange w:id="626" w:author="刀手" w:date="2015-11-13T00:55:00Z">
                  <w:rPr>
                    <w:rFonts w:hint="eastAsia" w:ascii="楷体" w:hAnsi="楷体" w:eastAsia="楷体" w:cs="楷体"/>
                    <w:sz w:val="28"/>
                    <w:szCs w:val="28"/>
                  </w:rPr>
                </w:rPrChange>
              </w:rPr>
              <w:t>java</w:t>
            </w:r>
            <w:r>
              <w:rPr>
                <w:rFonts w:hint="eastAsia" w:cs="楷体" w:asciiTheme="minorEastAsia" w:hAnsiTheme="minorEastAsia" w:eastAsiaTheme="minorEastAsia"/>
                <w:sz w:val="28"/>
                <w:szCs w:val="28"/>
                <w:rPrChange w:id="627" w:author="刀手" w:date="2015-11-13T00:55:00Z">
                  <w:rPr>
                    <w:rFonts w:hint="eastAsia" w:ascii="楷体" w:hAnsi="楷体" w:eastAsia="楷体" w:cs="楷体"/>
                    <w:sz w:val="28"/>
                    <w:szCs w:val="28"/>
                  </w:rPr>
                </w:rPrChange>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Change w:id="628"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29" w:author="刀手" w:date="2015-11-13T00:55:00Z">
                  <w:rPr>
                    <w:rFonts w:hint="eastAsia" w:ascii="楷体" w:hAnsi="楷体" w:eastAsia="楷体" w:cs="楷体"/>
                    <w:sz w:val="28"/>
                    <w:szCs w:val="28"/>
                  </w:rPr>
                </w:rPrChange>
              </w:rPr>
              <w:t>5</w:t>
            </w:r>
          </w:p>
        </w:tc>
        <w:tc>
          <w:tcPr>
            <w:tcW w:w="3405" w:type="dxa"/>
          </w:tcPr>
          <w:p>
            <w:pPr>
              <w:spacing w:line="360" w:lineRule="auto"/>
              <w:jc w:val="center"/>
              <w:rPr>
                <w:rFonts w:cs="楷体" w:asciiTheme="minorEastAsia" w:hAnsiTheme="minorEastAsia" w:eastAsiaTheme="minorEastAsia"/>
                <w:sz w:val="28"/>
                <w:szCs w:val="28"/>
                <w:rPrChange w:id="630"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31" w:author="刀手" w:date="2015-11-13T00:55:00Z">
                  <w:rPr>
                    <w:rFonts w:hint="eastAsia" w:ascii="楷体" w:hAnsi="楷体" w:eastAsia="楷体" w:cs="楷体"/>
                    <w:sz w:val="28"/>
                    <w:szCs w:val="28"/>
                  </w:rPr>
                </w:rPrChange>
              </w:rPr>
              <w:t>2015.11.02 - 2015.11.16</w:t>
            </w:r>
          </w:p>
        </w:tc>
        <w:tc>
          <w:tcPr>
            <w:tcW w:w="4073" w:type="dxa"/>
          </w:tcPr>
          <w:p>
            <w:pPr>
              <w:spacing w:line="360" w:lineRule="auto"/>
              <w:jc w:val="center"/>
              <w:rPr>
                <w:rFonts w:cs="楷体" w:asciiTheme="minorEastAsia" w:hAnsiTheme="minorEastAsia" w:eastAsiaTheme="minorEastAsia"/>
                <w:sz w:val="28"/>
                <w:szCs w:val="28"/>
                <w:rPrChange w:id="632"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33" w:author="刀手" w:date="2015-11-13T00:55:00Z">
                  <w:rPr>
                    <w:rFonts w:hint="eastAsia" w:ascii="楷体" w:hAnsi="楷体" w:eastAsia="楷体" w:cs="楷体"/>
                    <w:sz w:val="28"/>
                    <w:szCs w:val="28"/>
                  </w:rPr>
                </w:rPrChange>
              </w:rPr>
              <w:t>熟悉</w:t>
            </w:r>
            <w:r>
              <w:rPr>
                <w:rFonts w:hint="eastAsia" w:cs="楷体" w:asciiTheme="minorEastAsia" w:hAnsiTheme="minorEastAsia" w:eastAsiaTheme="minorEastAsia"/>
                <w:sz w:val="28"/>
                <w:szCs w:val="28"/>
                <w:rPrChange w:id="634" w:author="刀手" w:date="2015-11-13T00:55:00Z">
                  <w:rPr>
                    <w:rFonts w:hint="eastAsia" w:ascii="楷体" w:hAnsi="楷体" w:eastAsia="楷体" w:cs="楷体"/>
                    <w:sz w:val="28"/>
                    <w:szCs w:val="28"/>
                  </w:rPr>
                </w:rPrChange>
              </w:rPr>
              <w:t>Android</w:t>
            </w:r>
            <w:r>
              <w:rPr>
                <w:rFonts w:hint="eastAsia" w:cs="楷体" w:asciiTheme="minorEastAsia" w:hAnsiTheme="minorEastAsia" w:eastAsiaTheme="minorEastAsia"/>
                <w:sz w:val="28"/>
                <w:szCs w:val="28"/>
                <w:rPrChange w:id="635" w:author="刀手" w:date="2015-11-13T00:55:00Z">
                  <w:rPr>
                    <w:rFonts w:hint="eastAsia" w:ascii="楷体" w:hAnsi="楷体" w:eastAsia="楷体" w:cs="楷体"/>
                    <w:sz w:val="28"/>
                    <w:szCs w:val="28"/>
                  </w:rPr>
                </w:rPrChange>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Change w:id="636"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37" w:author="刀手" w:date="2015-11-13T00:55:00Z">
                  <w:rPr>
                    <w:rFonts w:hint="eastAsia" w:ascii="楷体" w:hAnsi="楷体" w:eastAsia="楷体" w:cs="楷体"/>
                    <w:sz w:val="28"/>
                    <w:szCs w:val="28"/>
                  </w:rPr>
                </w:rPrChange>
              </w:rPr>
              <w:t>6</w:t>
            </w:r>
          </w:p>
        </w:tc>
        <w:tc>
          <w:tcPr>
            <w:tcW w:w="3405" w:type="dxa"/>
          </w:tcPr>
          <w:p>
            <w:pPr>
              <w:spacing w:line="360" w:lineRule="auto"/>
              <w:jc w:val="center"/>
              <w:rPr>
                <w:rFonts w:cs="楷体" w:asciiTheme="minorEastAsia" w:hAnsiTheme="minorEastAsia" w:eastAsiaTheme="minorEastAsia"/>
                <w:sz w:val="28"/>
                <w:szCs w:val="28"/>
                <w:rPrChange w:id="638"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39" w:author="刀手" w:date="2015-11-13T00:55:00Z">
                  <w:rPr>
                    <w:rFonts w:hint="eastAsia" w:ascii="楷体" w:hAnsi="楷体" w:eastAsia="楷体" w:cs="楷体"/>
                    <w:sz w:val="28"/>
                    <w:szCs w:val="28"/>
                  </w:rPr>
                </w:rPrChange>
              </w:rPr>
              <w:t>2015.11.17 - 2015.12.01</w:t>
            </w:r>
          </w:p>
        </w:tc>
        <w:tc>
          <w:tcPr>
            <w:tcW w:w="4073" w:type="dxa"/>
          </w:tcPr>
          <w:p>
            <w:pPr>
              <w:spacing w:line="360" w:lineRule="auto"/>
              <w:jc w:val="center"/>
              <w:rPr>
                <w:rFonts w:cs="楷体" w:asciiTheme="minorEastAsia" w:hAnsiTheme="minorEastAsia" w:eastAsiaTheme="minorEastAsia"/>
                <w:sz w:val="28"/>
                <w:szCs w:val="28"/>
                <w:rPrChange w:id="640"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41" w:author="刀手" w:date="2015-11-13T00:55:00Z">
                  <w:rPr>
                    <w:rFonts w:hint="eastAsia" w:ascii="楷体" w:hAnsi="楷体" w:eastAsia="楷体" w:cs="楷体"/>
                    <w:sz w:val="28"/>
                    <w:szCs w:val="28"/>
                  </w:rPr>
                </w:rPrChange>
              </w:rPr>
              <w:t>熟悉双线性编程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Change w:id="642"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43" w:author="刀手" w:date="2015-11-13T00:55:00Z">
                  <w:rPr>
                    <w:rFonts w:hint="eastAsia" w:ascii="楷体" w:hAnsi="楷体" w:eastAsia="楷体" w:cs="楷体"/>
                    <w:sz w:val="28"/>
                    <w:szCs w:val="28"/>
                  </w:rPr>
                </w:rPrChange>
              </w:rPr>
              <w:t>7</w:t>
            </w:r>
          </w:p>
        </w:tc>
        <w:tc>
          <w:tcPr>
            <w:tcW w:w="3405" w:type="dxa"/>
          </w:tcPr>
          <w:p>
            <w:pPr>
              <w:spacing w:line="360" w:lineRule="auto"/>
              <w:jc w:val="center"/>
              <w:rPr>
                <w:rFonts w:cs="楷体" w:asciiTheme="minorEastAsia" w:hAnsiTheme="minorEastAsia" w:eastAsiaTheme="minorEastAsia"/>
                <w:sz w:val="28"/>
                <w:szCs w:val="28"/>
                <w:rPrChange w:id="644"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45" w:author="刀手" w:date="2015-11-13T00:55:00Z">
                  <w:rPr>
                    <w:rFonts w:hint="eastAsia" w:ascii="楷体" w:hAnsi="楷体" w:eastAsia="楷体" w:cs="楷体"/>
                    <w:sz w:val="28"/>
                    <w:szCs w:val="28"/>
                  </w:rPr>
                </w:rPrChange>
              </w:rPr>
              <w:t>2015.12.02 - 2015.12.16</w:t>
            </w:r>
          </w:p>
        </w:tc>
        <w:tc>
          <w:tcPr>
            <w:tcW w:w="4073" w:type="dxa"/>
          </w:tcPr>
          <w:p>
            <w:pPr>
              <w:spacing w:line="360" w:lineRule="auto"/>
              <w:jc w:val="center"/>
              <w:rPr>
                <w:rFonts w:cs="楷体" w:asciiTheme="minorEastAsia" w:hAnsiTheme="minorEastAsia" w:eastAsiaTheme="minorEastAsia"/>
                <w:sz w:val="28"/>
                <w:szCs w:val="28"/>
                <w:rPrChange w:id="646"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47" w:author="刀手" w:date="2015-11-13T00:55:00Z">
                  <w:rPr>
                    <w:rFonts w:hint="eastAsia" w:ascii="楷体" w:hAnsi="楷体" w:eastAsia="楷体" w:cs="楷体"/>
                    <w:sz w:val="28"/>
                    <w:szCs w:val="28"/>
                  </w:rPr>
                </w:rPrChange>
              </w:rPr>
              <w:t>实现</w:t>
            </w:r>
            <w:r>
              <w:rPr>
                <w:rFonts w:hint="eastAsia" w:cs="楷体" w:asciiTheme="minorEastAsia" w:hAnsiTheme="minorEastAsia" w:eastAsiaTheme="minorEastAsia"/>
                <w:sz w:val="28"/>
                <w:szCs w:val="28"/>
                <w:rPrChange w:id="648" w:author="刀手" w:date="2015-11-13T00:55:00Z">
                  <w:rPr>
                    <w:rFonts w:hint="eastAsia" w:ascii="楷体" w:hAnsi="楷体" w:eastAsia="楷体" w:cs="楷体"/>
                    <w:sz w:val="28"/>
                    <w:szCs w:val="28"/>
                  </w:rPr>
                </w:rPrChange>
              </w:rPr>
              <w:t>Android</w:t>
            </w:r>
            <w:r>
              <w:rPr>
                <w:rFonts w:hint="eastAsia" w:cs="楷体" w:asciiTheme="minorEastAsia" w:hAnsiTheme="minorEastAsia" w:eastAsiaTheme="minorEastAsia"/>
                <w:sz w:val="28"/>
                <w:szCs w:val="28"/>
                <w:rPrChange w:id="649" w:author="刀手" w:date="2015-11-13T00:55:00Z">
                  <w:rPr>
                    <w:rFonts w:hint="eastAsia" w:ascii="楷体" w:hAnsi="楷体" w:eastAsia="楷体" w:cs="楷体"/>
                    <w:sz w:val="28"/>
                    <w:szCs w:val="28"/>
                  </w:rPr>
                </w:rPrChange>
              </w:rPr>
              <w:t>系统上图像处理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Change w:id="650"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51" w:author="刀手" w:date="2015-11-13T00:55:00Z">
                  <w:rPr>
                    <w:rFonts w:hint="eastAsia" w:ascii="楷体" w:hAnsi="楷体" w:eastAsia="楷体" w:cs="楷体"/>
                    <w:sz w:val="28"/>
                    <w:szCs w:val="28"/>
                  </w:rPr>
                </w:rPrChange>
              </w:rPr>
              <w:t>8</w:t>
            </w:r>
          </w:p>
        </w:tc>
        <w:tc>
          <w:tcPr>
            <w:tcW w:w="3405" w:type="dxa"/>
          </w:tcPr>
          <w:p>
            <w:pPr>
              <w:spacing w:line="360" w:lineRule="auto"/>
              <w:jc w:val="center"/>
              <w:rPr>
                <w:rFonts w:cs="楷体" w:asciiTheme="minorEastAsia" w:hAnsiTheme="minorEastAsia" w:eastAsiaTheme="minorEastAsia"/>
                <w:sz w:val="28"/>
                <w:szCs w:val="28"/>
                <w:rPrChange w:id="652"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53" w:author="刀手" w:date="2015-11-13T00:55:00Z">
                  <w:rPr>
                    <w:rFonts w:hint="eastAsia" w:ascii="楷体" w:hAnsi="楷体" w:eastAsia="楷体" w:cs="楷体"/>
                    <w:sz w:val="28"/>
                    <w:szCs w:val="28"/>
                  </w:rPr>
                </w:rPrChange>
              </w:rPr>
              <w:t>2015.12.17 - 2015.01.01</w:t>
            </w:r>
          </w:p>
        </w:tc>
        <w:tc>
          <w:tcPr>
            <w:tcW w:w="4073" w:type="dxa"/>
          </w:tcPr>
          <w:p>
            <w:pPr>
              <w:spacing w:line="360" w:lineRule="auto"/>
              <w:jc w:val="center"/>
              <w:rPr>
                <w:rFonts w:cs="楷体" w:asciiTheme="minorEastAsia" w:hAnsiTheme="minorEastAsia" w:eastAsiaTheme="minorEastAsia"/>
                <w:sz w:val="28"/>
                <w:szCs w:val="28"/>
                <w:rPrChange w:id="654"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55" w:author="刀手" w:date="2015-11-13T00:55:00Z">
                  <w:rPr>
                    <w:rFonts w:hint="eastAsia" w:ascii="楷体" w:hAnsi="楷体" w:eastAsia="楷体" w:cs="楷体"/>
                    <w:sz w:val="28"/>
                    <w:szCs w:val="28"/>
                  </w:rPr>
                </w:rPrChange>
              </w:rPr>
              <w:t>优化程序、整理程序文档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Change w:id="656"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57" w:author="刀手" w:date="2015-11-13T00:55:00Z">
                  <w:rPr>
                    <w:rFonts w:hint="eastAsia" w:ascii="楷体" w:hAnsi="楷体" w:eastAsia="楷体" w:cs="楷体"/>
                    <w:sz w:val="28"/>
                    <w:szCs w:val="28"/>
                  </w:rPr>
                </w:rPrChange>
              </w:rPr>
              <w:t>9</w:t>
            </w:r>
          </w:p>
        </w:tc>
        <w:tc>
          <w:tcPr>
            <w:tcW w:w="3405" w:type="dxa"/>
          </w:tcPr>
          <w:p>
            <w:pPr>
              <w:spacing w:line="360" w:lineRule="auto"/>
              <w:jc w:val="center"/>
              <w:rPr>
                <w:rFonts w:cs="楷体" w:asciiTheme="minorEastAsia" w:hAnsiTheme="minorEastAsia" w:eastAsiaTheme="minorEastAsia"/>
                <w:sz w:val="28"/>
                <w:szCs w:val="28"/>
                <w:rPrChange w:id="658"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59" w:author="刀手" w:date="2015-11-13T00:55:00Z">
                  <w:rPr>
                    <w:rFonts w:hint="eastAsia" w:ascii="楷体" w:hAnsi="楷体" w:eastAsia="楷体" w:cs="楷体"/>
                    <w:sz w:val="28"/>
                    <w:szCs w:val="28"/>
                  </w:rPr>
                </w:rPrChange>
              </w:rPr>
              <w:t>2015.01.01 - 2015.01.19</w:t>
            </w:r>
          </w:p>
        </w:tc>
        <w:tc>
          <w:tcPr>
            <w:tcW w:w="4073" w:type="dxa"/>
          </w:tcPr>
          <w:p>
            <w:pPr>
              <w:spacing w:line="360" w:lineRule="auto"/>
              <w:jc w:val="center"/>
              <w:rPr>
                <w:rFonts w:cs="楷体" w:asciiTheme="minorEastAsia" w:hAnsiTheme="minorEastAsia" w:eastAsiaTheme="minorEastAsia"/>
                <w:sz w:val="28"/>
                <w:szCs w:val="28"/>
                <w:rPrChange w:id="660"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61" w:author="刀手" w:date="2015-11-13T00:55:00Z">
                  <w:rPr>
                    <w:rFonts w:hint="eastAsia" w:ascii="楷体" w:hAnsi="楷体" w:eastAsia="楷体" w:cs="楷体"/>
                    <w:sz w:val="28"/>
                    <w:szCs w:val="28"/>
                  </w:rPr>
                </w:rPrChange>
              </w:rPr>
              <w:t>完成论文、打印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Change w:id="662"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63" w:author="刀手" w:date="2015-11-13T00:55:00Z">
                  <w:rPr>
                    <w:rFonts w:hint="eastAsia" w:ascii="楷体" w:hAnsi="楷体" w:eastAsia="楷体" w:cs="楷体"/>
                    <w:sz w:val="28"/>
                    <w:szCs w:val="28"/>
                  </w:rPr>
                </w:rPrChange>
              </w:rPr>
              <w:t>10</w:t>
            </w:r>
          </w:p>
        </w:tc>
        <w:tc>
          <w:tcPr>
            <w:tcW w:w="3405" w:type="dxa"/>
          </w:tcPr>
          <w:p>
            <w:pPr>
              <w:spacing w:line="360" w:lineRule="auto"/>
              <w:jc w:val="center"/>
              <w:rPr>
                <w:rFonts w:cs="楷体" w:asciiTheme="minorEastAsia" w:hAnsiTheme="minorEastAsia" w:eastAsiaTheme="minorEastAsia"/>
                <w:sz w:val="28"/>
                <w:szCs w:val="28"/>
                <w:rPrChange w:id="664"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65" w:author="刀手" w:date="2015-11-13T00:55:00Z">
                  <w:rPr>
                    <w:rFonts w:hint="eastAsia" w:ascii="楷体" w:hAnsi="楷体" w:eastAsia="楷体" w:cs="楷体"/>
                    <w:sz w:val="28"/>
                    <w:szCs w:val="28"/>
                  </w:rPr>
                </w:rPrChange>
              </w:rPr>
              <w:t>2016.01.20</w:t>
            </w:r>
          </w:p>
        </w:tc>
        <w:tc>
          <w:tcPr>
            <w:tcW w:w="4073" w:type="dxa"/>
          </w:tcPr>
          <w:p>
            <w:pPr>
              <w:spacing w:line="360" w:lineRule="auto"/>
              <w:jc w:val="center"/>
              <w:rPr>
                <w:rFonts w:cs="楷体" w:asciiTheme="minorEastAsia" w:hAnsiTheme="minorEastAsia" w:eastAsiaTheme="minorEastAsia"/>
                <w:sz w:val="28"/>
                <w:szCs w:val="28"/>
                <w:rPrChange w:id="666" w:author="刀手" w:date="2015-11-13T00:55:00Z">
                  <w:rPr>
                    <w:rFonts w:ascii="楷体" w:hAnsi="楷体" w:eastAsia="楷体" w:cs="楷体"/>
                    <w:sz w:val="28"/>
                    <w:szCs w:val="28"/>
                  </w:rPr>
                </w:rPrChange>
              </w:rPr>
            </w:pPr>
            <w:r>
              <w:rPr>
                <w:rFonts w:hint="eastAsia" w:cs="楷体" w:asciiTheme="minorEastAsia" w:hAnsiTheme="minorEastAsia" w:eastAsiaTheme="minorEastAsia"/>
                <w:sz w:val="28"/>
                <w:szCs w:val="28"/>
                <w:rPrChange w:id="667" w:author="刀手" w:date="2015-11-13T00:55:00Z">
                  <w:rPr>
                    <w:rFonts w:hint="eastAsia" w:ascii="楷体" w:hAnsi="楷体" w:eastAsia="楷体" w:cs="楷体"/>
                    <w:sz w:val="28"/>
                    <w:szCs w:val="28"/>
                  </w:rPr>
                </w:rPrChange>
              </w:rPr>
              <w:t>论文答辩</w:t>
            </w:r>
          </w:p>
        </w:tc>
      </w:tr>
    </w:tbl>
    <w:p>
      <w:pPr>
        <w:spacing w:line="360" w:lineRule="auto"/>
        <w:rPr>
          <w:rFonts w:cs="楷体" w:asciiTheme="minorEastAsia" w:hAnsiTheme="minorEastAsia" w:eastAsiaTheme="minorEastAsia"/>
          <w:sz w:val="28"/>
          <w:szCs w:val="28"/>
          <w:rPrChange w:id="668" w:author="刀手" w:date="2015-11-13T00:55:00Z">
            <w:rPr>
              <w:rFonts w:ascii="楷体" w:hAnsi="楷体" w:eastAsia="楷体" w:cs="楷体"/>
              <w:sz w:val="28"/>
              <w:szCs w:val="28"/>
            </w:rPr>
          </w:rPrChange>
        </w:rPr>
      </w:pPr>
    </w:p>
    <w:p>
      <w:pPr>
        <w:spacing w:line="360" w:lineRule="auto"/>
        <w:rPr>
          <w:del w:id="669" w:author="Gooraye" w:date="2016-01-11T15:45:15Z"/>
          <w:rFonts w:cs="楷体" w:asciiTheme="minorEastAsia" w:hAnsiTheme="minorEastAsia" w:eastAsiaTheme="minorEastAsia"/>
          <w:sz w:val="28"/>
          <w:szCs w:val="28"/>
          <w:rPrChange w:id="670" w:author="刀手" w:date="2015-11-13T00:55:00Z">
            <w:rPr>
              <w:del w:id="671" w:author="Gooraye" w:date="2016-01-11T15:45:15Z"/>
              <w:rFonts w:ascii="楷体" w:hAnsi="楷体" w:eastAsia="楷体" w:cs="楷体"/>
              <w:sz w:val="28"/>
              <w:szCs w:val="28"/>
            </w:rPr>
          </w:rPrChange>
        </w:rPr>
      </w:pPr>
    </w:p>
    <w:p>
      <w:pPr>
        <w:spacing w:line="360" w:lineRule="auto"/>
        <w:rPr>
          <w:del w:id="672" w:author="Gooraye" w:date="2016-01-11T15:45:15Z"/>
          <w:rFonts w:cs="楷体" w:asciiTheme="minorEastAsia" w:hAnsiTheme="minorEastAsia" w:eastAsiaTheme="minorEastAsia"/>
          <w:sz w:val="28"/>
          <w:szCs w:val="28"/>
          <w:rPrChange w:id="673" w:author="刀手" w:date="2015-11-13T00:55:00Z">
            <w:rPr>
              <w:del w:id="674" w:author="Gooraye" w:date="2016-01-11T15:45:15Z"/>
              <w:rFonts w:ascii="楷体" w:hAnsi="楷体" w:eastAsia="楷体" w:cs="楷体"/>
              <w:sz w:val="28"/>
              <w:szCs w:val="28"/>
            </w:rPr>
          </w:rPrChange>
        </w:rPr>
      </w:pPr>
    </w:p>
    <w:p>
      <w:pPr>
        <w:spacing w:line="360" w:lineRule="auto"/>
        <w:rPr>
          <w:del w:id="675" w:author="Gooraye" w:date="2016-01-11T15:45:14Z"/>
          <w:rFonts w:cs="楷体" w:asciiTheme="minorEastAsia" w:hAnsiTheme="minorEastAsia" w:eastAsiaTheme="minorEastAsia"/>
          <w:sz w:val="28"/>
          <w:szCs w:val="28"/>
          <w:rPrChange w:id="676" w:author="刀手" w:date="2015-11-13T00:55:00Z">
            <w:rPr>
              <w:del w:id="677" w:author="Gooraye" w:date="2016-01-11T15:45:14Z"/>
              <w:rFonts w:ascii="楷体" w:hAnsi="楷体" w:eastAsia="楷体" w:cs="楷体"/>
              <w:sz w:val="28"/>
              <w:szCs w:val="28"/>
            </w:rPr>
          </w:rPrChange>
        </w:rPr>
      </w:pPr>
    </w:p>
    <w:p>
      <w:pPr>
        <w:spacing w:line="360" w:lineRule="auto"/>
        <w:rPr>
          <w:ins w:id="678" w:author="Gooraye" w:date="2016-01-11T15:46:59Z"/>
          <w:rFonts w:cs="楷体" w:asciiTheme="minorEastAsia" w:hAnsiTheme="minorEastAsia" w:eastAsiaTheme="minorEastAsia"/>
          <w:sz w:val="28"/>
          <w:szCs w:val="28"/>
        </w:rPr>
      </w:pPr>
    </w:p>
    <w:p>
      <w:pPr>
        <w:spacing w:line="360" w:lineRule="auto"/>
        <w:rPr>
          <w:rFonts w:cs="楷体" w:asciiTheme="minorEastAsia" w:hAnsiTheme="minorEastAsia" w:eastAsiaTheme="minorEastAsia"/>
          <w:sz w:val="28"/>
          <w:szCs w:val="28"/>
          <w:rPrChange w:id="679" w:author="刀手" w:date="2015-11-13T00:55:00Z">
            <w:rPr>
              <w:rFonts w:ascii="楷体" w:hAnsi="楷体" w:eastAsia="楷体" w:cs="楷体"/>
              <w:sz w:val="28"/>
              <w:szCs w:val="28"/>
            </w:rPr>
          </w:rPrChange>
        </w:rPr>
      </w:pPr>
      <w:bookmarkStart w:id="0" w:name="_GoBack"/>
      <w:bookmarkEnd w:id="0"/>
    </w:p>
    <w:p>
      <w:pPr>
        <w:spacing w:line="360" w:lineRule="auto"/>
        <w:rPr>
          <w:rFonts w:cs="楷体" w:asciiTheme="minorEastAsia" w:hAnsiTheme="minorEastAsia" w:eastAsiaTheme="minorEastAsia"/>
          <w:b/>
          <w:bCs/>
          <w:sz w:val="28"/>
          <w:szCs w:val="28"/>
          <w:rPrChange w:id="680" w:author="刀手" w:date="2015-11-13T00:55:00Z">
            <w:rPr>
              <w:rFonts w:ascii="楷体" w:hAnsi="楷体" w:eastAsia="楷体" w:cs="楷体"/>
              <w:b/>
              <w:bCs/>
              <w:sz w:val="28"/>
              <w:szCs w:val="28"/>
            </w:rPr>
          </w:rPrChange>
        </w:rPr>
      </w:pPr>
      <w:r>
        <w:rPr>
          <w:rFonts w:hint="eastAsia" w:cs="楷体" w:asciiTheme="minorEastAsia" w:hAnsiTheme="minorEastAsia" w:eastAsiaTheme="minorEastAsia"/>
          <w:b/>
          <w:bCs/>
          <w:sz w:val="28"/>
          <w:szCs w:val="28"/>
          <w:rPrChange w:id="681" w:author="刀手" w:date="2015-11-13T00:55:00Z">
            <w:rPr>
              <w:rFonts w:hint="eastAsia" w:ascii="楷体" w:hAnsi="楷体" w:eastAsia="楷体" w:cs="楷体"/>
              <w:b/>
              <w:bCs/>
              <w:sz w:val="28"/>
              <w:szCs w:val="28"/>
            </w:rPr>
          </w:rPrChange>
        </w:rPr>
        <w:t>5</w:t>
      </w:r>
      <w:r>
        <w:rPr>
          <w:rFonts w:hint="eastAsia" w:cs="楷体" w:asciiTheme="minorEastAsia" w:hAnsiTheme="minorEastAsia" w:eastAsiaTheme="minorEastAsia"/>
          <w:b/>
          <w:bCs/>
          <w:sz w:val="28"/>
          <w:szCs w:val="28"/>
          <w:rPrChange w:id="682" w:author="刀手" w:date="2015-11-13T00:55:00Z">
            <w:rPr>
              <w:rFonts w:hint="eastAsia" w:ascii="楷体" w:hAnsi="楷体" w:eastAsia="楷体" w:cs="楷体"/>
              <w:b/>
              <w:bCs/>
              <w:sz w:val="28"/>
              <w:szCs w:val="28"/>
            </w:rPr>
          </w:rPrChange>
        </w:rPr>
        <w:t>、主要参考文献</w:t>
      </w:r>
      <w:ins w:id="683" w:author="刀手" w:date="2015-11-13T00:57:00Z">
        <w:del w:id="684" w:author="Gooraye" w:date="2016-01-11T15:45:44Z">
          <w:r>
            <w:rPr>
              <w:rFonts w:hint="eastAsia" w:cs="楷体" w:asciiTheme="minorEastAsia" w:hAnsiTheme="minorEastAsia" w:eastAsiaTheme="minorEastAsia"/>
              <w:b/>
              <w:bCs/>
              <w:sz w:val="28"/>
              <w:szCs w:val="28"/>
            </w:rPr>
            <w:delText>在</w:delText>
          </w:r>
        </w:del>
      </w:ins>
      <w:ins w:id="685" w:author="刀手" w:date="2015-11-13T00:57:00Z">
        <w:del w:id="686" w:author="Gooraye" w:date="2016-01-11T15:45:43Z">
          <w:r>
            <w:rPr>
              <w:rFonts w:hint="eastAsia" w:cs="楷体" w:asciiTheme="minorEastAsia" w:hAnsiTheme="minorEastAsia" w:eastAsiaTheme="minorEastAsia"/>
              <w:b/>
              <w:bCs/>
              <w:sz w:val="28"/>
              <w:szCs w:val="28"/>
            </w:rPr>
            <w:delText>正文找要标注哪里引用了参考文献</w:delText>
          </w:r>
        </w:del>
      </w:ins>
    </w:p>
    <w:p>
      <w:pPr>
        <w:spacing w:line="400" w:lineRule="exact"/>
        <w:rPr>
          <w:ins w:id="687" w:author="Gooraye" w:date="2016-01-11T15:46:18Z"/>
          <w:rFonts w:hint="eastAsia" w:cs="Times New Roman"/>
          <w:color w:val="FF0000"/>
          <w:sz w:val="24"/>
          <w:szCs w:val="24"/>
          <w:lang w:val="en-US" w:eastAsia="zh-CN"/>
        </w:rPr>
      </w:pPr>
      <w:ins w:id="688" w:author="Gooraye" w:date="2016-01-11T15:46:18Z">
        <w:r>
          <w:rPr>
            <w:rFonts w:hint="eastAsia" w:cs="Times New Roman"/>
            <w:color w:val="FF0000"/>
            <w:sz w:val="24"/>
            <w:szCs w:val="24"/>
            <w:lang w:val="en-US" w:eastAsia="zh-CN"/>
          </w:rPr>
          <w:t>[1]</w:t>
        </w:r>
      </w:ins>
      <w:ins w:id="689" w:author="Gooraye" w:date="2016-01-11T15:46:18Z">
        <w:r>
          <w:rPr>
            <w:rFonts w:hint="eastAsia" w:cs="Times New Roman"/>
            <w:color w:val="FF0000"/>
            <w:sz w:val="24"/>
            <w:szCs w:val="24"/>
          </w:rPr>
          <w:t>Xin Li, Orchard M T</w:t>
        </w:r>
      </w:ins>
      <w:ins w:id="690" w:author="Gooraye" w:date="2016-01-11T15:46:18Z">
        <w:r>
          <w:rPr>
            <w:rFonts w:hint="eastAsia" w:cs="Times New Roman"/>
            <w:color w:val="FF0000"/>
            <w:sz w:val="24"/>
            <w:szCs w:val="24"/>
            <w:lang w:eastAsia="zh-CN"/>
          </w:rPr>
          <w:t>，</w:t>
        </w:r>
      </w:ins>
      <w:ins w:id="691" w:author="Gooraye" w:date="2016-01-11T15:46:18Z">
        <w:r>
          <w:rPr>
            <w:rFonts w:hint="eastAsia" w:cs="Times New Roman"/>
            <w:color w:val="FF0000"/>
            <w:sz w:val="24"/>
            <w:szCs w:val="24"/>
          </w:rPr>
          <w:t>New edge-directed interpolation[J]</w:t>
        </w:r>
      </w:ins>
      <w:ins w:id="692" w:author="Gooraye" w:date="2016-01-11T15:46:18Z">
        <w:r>
          <w:rPr>
            <w:rFonts w:hint="eastAsia" w:cs="Times New Roman"/>
            <w:color w:val="FF0000"/>
            <w:sz w:val="24"/>
            <w:szCs w:val="24"/>
            <w:lang w:eastAsia="zh-CN"/>
          </w:rPr>
          <w:t>，</w:t>
        </w:r>
      </w:ins>
      <w:ins w:id="693" w:author="Gooraye" w:date="2016-01-11T15:46:18Z">
        <w:r>
          <w:rPr>
            <w:rFonts w:hint="eastAsia" w:cs="Times New Roman"/>
            <w:color w:val="FF0000"/>
            <w:sz w:val="24"/>
            <w:szCs w:val="24"/>
          </w:rPr>
          <w:t>ransaction on Image Processing</w:t>
        </w:r>
      </w:ins>
      <w:ins w:id="694" w:author="Gooraye" w:date="2016-01-11T15:46:18Z">
        <w:r>
          <w:rPr>
            <w:rFonts w:hint="eastAsia" w:cs="Times New Roman"/>
            <w:color w:val="FF0000"/>
            <w:sz w:val="24"/>
            <w:szCs w:val="24"/>
            <w:lang w:eastAsia="zh-CN"/>
          </w:rPr>
          <w:t>，</w:t>
        </w:r>
      </w:ins>
      <w:ins w:id="695" w:author="Gooraye" w:date="2016-01-11T15:46:18Z">
        <w:r>
          <w:rPr>
            <w:rFonts w:hint="eastAsia" w:cs="Times New Roman"/>
            <w:color w:val="FF0000"/>
            <w:sz w:val="24"/>
            <w:szCs w:val="24"/>
            <w:lang w:val="en-US" w:eastAsia="zh-CN"/>
          </w:rPr>
          <w:t>2004,9(6)：2-10</w:t>
        </w:r>
      </w:ins>
    </w:p>
    <w:p>
      <w:pPr>
        <w:spacing w:line="400" w:lineRule="exact"/>
        <w:rPr>
          <w:ins w:id="696" w:author="Gooraye" w:date="2016-01-11T15:46:18Z"/>
          <w:rFonts w:hint="eastAsia" w:cs="Times New Roman"/>
          <w:color w:val="FF0000"/>
          <w:sz w:val="24"/>
          <w:szCs w:val="24"/>
          <w:lang w:val="en-US" w:eastAsia="zh-CN"/>
        </w:rPr>
      </w:pPr>
      <w:ins w:id="697" w:author="Gooraye" w:date="2016-01-11T15:46:18Z">
        <w:r>
          <w:rPr>
            <w:rFonts w:hint="eastAsia" w:cs="Times New Roman"/>
            <w:color w:val="FF0000"/>
            <w:sz w:val="24"/>
            <w:szCs w:val="24"/>
            <w:lang w:val="en-US" w:eastAsia="zh-CN"/>
          </w:rPr>
          <w:t>[2]</w:t>
        </w:r>
      </w:ins>
      <w:ins w:id="698" w:author="Gooraye" w:date="2016-01-11T15:46:18Z">
        <w:r>
          <w:rPr>
            <w:rFonts w:hint="eastAsia" w:cs="Times New Roman"/>
            <w:color w:val="FF0000"/>
            <w:sz w:val="24"/>
            <w:szCs w:val="24"/>
          </w:rPr>
          <w:t>Tomas M.Lchmann</w:t>
        </w:r>
      </w:ins>
      <w:ins w:id="699" w:author="Gooraye" w:date="2016-01-11T15:46:18Z">
        <w:r>
          <w:rPr>
            <w:rFonts w:hint="eastAsia" w:cs="Times New Roman"/>
            <w:color w:val="FF0000"/>
            <w:sz w:val="24"/>
            <w:szCs w:val="24"/>
            <w:lang w:eastAsia="zh-CN"/>
          </w:rPr>
          <w:t>，</w:t>
        </w:r>
      </w:ins>
      <w:ins w:id="700" w:author="Gooraye" w:date="2016-01-11T15:46:18Z">
        <w:r>
          <w:rPr>
            <w:rFonts w:hint="eastAsia" w:cs="Times New Roman"/>
            <w:color w:val="FF0000"/>
            <w:sz w:val="24"/>
            <w:szCs w:val="24"/>
          </w:rPr>
          <w:t>Interpolation Methods in Medical Image Processing</w:t>
        </w:r>
      </w:ins>
      <w:ins w:id="701" w:author="Gooraye" w:date="2016-01-11T15:46:18Z">
        <w:r>
          <w:rPr>
            <w:rFonts w:hint="eastAsia" w:cs="Times New Roman"/>
            <w:color w:val="FF0000"/>
            <w:sz w:val="24"/>
            <w:szCs w:val="24"/>
            <w:lang w:val="en-US" w:eastAsia="zh-CN"/>
          </w:rPr>
          <w:t>[J]，</w:t>
        </w:r>
      </w:ins>
      <w:ins w:id="702" w:author="Gooraye" w:date="2016-01-11T15:46:18Z">
        <w:r>
          <w:rPr>
            <w:rFonts w:hint="eastAsia" w:cs="Times New Roman"/>
            <w:color w:val="FF0000"/>
            <w:sz w:val="24"/>
            <w:szCs w:val="24"/>
          </w:rPr>
          <w:t>transaction on medical imaging</w:t>
        </w:r>
      </w:ins>
      <w:ins w:id="703" w:author="Gooraye" w:date="2016-01-11T15:46:18Z">
        <w:r>
          <w:rPr>
            <w:rFonts w:hint="eastAsia" w:cs="Times New Roman"/>
            <w:color w:val="FF0000"/>
            <w:sz w:val="24"/>
            <w:szCs w:val="24"/>
            <w:lang w:eastAsia="zh-CN"/>
          </w:rPr>
          <w:t>，</w:t>
        </w:r>
      </w:ins>
      <w:ins w:id="704" w:author="Gooraye" w:date="2016-01-11T15:46:18Z">
        <w:r>
          <w:rPr>
            <w:rFonts w:hint="eastAsia" w:cs="Times New Roman"/>
            <w:color w:val="FF0000"/>
            <w:sz w:val="24"/>
            <w:szCs w:val="24"/>
            <w:lang w:val="en-US" w:eastAsia="zh-CN"/>
          </w:rPr>
          <w:t>1999.10(8)，4-9</w:t>
        </w:r>
      </w:ins>
    </w:p>
    <w:p>
      <w:pPr>
        <w:spacing w:line="400" w:lineRule="exact"/>
        <w:rPr>
          <w:ins w:id="705" w:author="Gooraye" w:date="2016-01-11T15:46:18Z"/>
          <w:rFonts w:hint="eastAsia" w:cs="Times New Roman"/>
          <w:color w:val="FF0000"/>
          <w:sz w:val="24"/>
          <w:szCs w:val="24"/>
        </w:rPr>
      </w:pPr>
      <w:ins w:id="706" w:author="Gooraye" w:date="2016-01-11T15:46:18Z">
        <w:r>
          <w:rPr>
            <w:rFonts w:hint="eastAsia" w:cs="Times New Roman"/>
            <w:color w:val="FF0000"/>
            <w:sz w:val="24"/>
            <w:szCs w:val="24"/>
            <w:lang w:val="en-US" w:eastAsia="zh-CN"/>
          </w:rPr>
          <w:t>[3]</w:t>
        </w:r>
      </w:ins>
      <w:ins w:id="707" w:author="Gooraye" w:date="2016-01-11T15:46:18Z">
        <w:r>
          <w:rPr>
            <w:rFonts w:hint="eastAsia" w:cs="Times New Roman"/>
            <w:color w:val="FF0000"/>
            <w:sz w:val="24"/>
            <w:szCs w:val="24"/>
          </w:rPr>
          <w:t>龚奕刚</w:t>
        </w:r>
      </w:ins>
      <w:ins w:id="708" w:author="Gooraye" w:date="2016-01-11T15:46:18Z">
        <w:r>
          <w:rPr>
            <w:rFonts w:hint="eastAsia" w:cs="Times New Roman"/>
            <w:color w:val="FF0000"/>
            <w:sz w:val="24"/>
            <w:szCs w:val="24"/>
            <w:lang w:eastAsia="zh-CN"/>
          </w:rPr>
          <w:t>，</w:t>
        </w:r>
      </w:ins>
      <w:ins w:id="709" w:author="Gooraye" w:date="2016-01-11T15:46:18Z">
        <w:r>
          <w:rPr>
            <w:rFonts w:hint="eastAsia" w:cs="Times New Roman"/>
            <w:color w:val="FF0000"/>
            <w:sz w:val="24"/>
            <w:szCs w:val="24"/>
          </w:rPr>
          <w:t>图像放大算法的研究[D]</w:t>
        </w:r>
      </w:ins>
      <w:ins w:id="710" w:author="Gooraye" w:date="2016-01-11T15:46:18Z">
        <w:r>
          <w:rPr>
            <w:rFonts w:hint="eastAsia" w:cs="Times New Roman"/>
            <w:color w:val="FF0000"/>
            <w:sz w:val="24"/>
            <w:szCs w:val="24"/>
            <w:lang w:eastAsia="zh-CN"/>
          </w:rPr>
          <w:t>，</w:t>
        </w:r>
      </w:ins>
      <w:ins w:id="711" w:author="Gooraye" w:date="2016-01-11T15:46:18Z">
        <w:r>
          <w:rPr>
            <w:rFonts w:hint="eastAsia" w:cs="Times New Roman"/>
            <w:color w:val="FF0000"/>
            <w:sz w:val="24"/>
            <w:szCs w:val="24"/>
          </w:rPr>
          <w:t>江南</w:t>
        </w:r>
      </w:ins>
      <w:ins w:id="712" w:author="Gooraye" w:date="2016-01-11T15:46:18Z">
        <w:r>
          <w:rPr>
            <w:rFonts w:hint="eastAsia" w:cs="Times New Roman"/>
            <w:color w:val="FF0000"/>
            <w:sz w:val="24"/>
            <w:szCs w:val="24"/>
            <w:lang w:eastAsia="zh-CN"/>
          </w:rPr>
          <w:t>：</w:t>
        </w:r>
      </w:ins>
      <w:ins w:id="713" w:author="Gooraye" w:date="2016-01-11T15:46:18Z">
        <w:r>
          <w:rPr>
            <w:rFonts w:hint="eastAsia" w:cs="Times New Roman"/>
            <w:color w:val="FF0000"/>
            <w:sz w:val="24"/>
            <w:szCs w:val="24"/>
          </w:rPr>
          <w:t>江南大学计算机学院，2008</w:t>
        </w:r>
      </w:ins>
    </w:p>
    <w:p>
      <w:pPr>
        <w:spacing w:line="400" w:lineRule="exact"/>
        <w:rPr>
          <w:ins w:id="714" w:author="Gooraye" w:date="2016-01-11T15:46:18Z"/>
          <w:rFonts w:hint="eastAsia" w:cs="Times New Roman"/>
          <w:color w:val="FF0000"/>
          <w:sz w:val="24"/>
          <w:szCs w:val="24"/>
          <w:lang w:val="en-US" w:eastAsia="zh-CN"/>
        </w:rPr>
      </w:pPr>
      <w:ins w:id="715" w:author="Gooraye" w:date="2016-01-11T15:46:18Z">
        <w:r>
          <w:rPr>
            <w:rFonts w:hint="eastAsia" w:cs="Times New Roman"/>
            <w:color w:val="FF0000"/>
            <w:sz w:val="24"/>
            <w:szCs w:val="24"/>
            <w:lang w:val="en-US" w:eastAsia="zh-CN"/>
          </w:rPr>
          <w:t>[4]</w:t>
        </w:r>
      </w:ins>
      <w:ins w:id="716" w:author="Gooraye" w:date="2016-01-11T15:46:18Z">
        <w:r>
          <w:rPr>
            <w:rFonts w:hint="eastAsia" w:cs="Times New Roman"/>
            <w:color w:val="FF0000"/>
            <w:sz w:val="24"/>
            <w:szCs w:val="24"/>
          </w:rPr>
          <w:t>吴锡生，党向盈</w:t>
        </w:r>
      </w:ins>
      <w:ins w:id="717" w:author="Gooraye" w:date="2016-01-11T15:46:18Z">
        <w:r>
          <w:rPr>
            <w:rFonts w:hint="eastAsia" w:cs="Times New Roman"/>
            <w:color w:val="FF0000"/>
            <w:sz w:val="24"/>
            <w:szCs w:val="24"/>
            <w:lang w:eastAsia="zh-CN"/>
          </w:rPr>
          <w:t>，</w:t>
        </w:r>
      </w:ins>
      <w:ins w:id="718" w:author="Gooraye" w:date="2016-01-11T15:46:18Z">
        <w:r>
          <w:rPr>
            <w:rFonts w:hint="eastAsia" w:cs="Times New Roman"/>
            <w:color w:val="FF0000"/>
            <w:sz w:val="24"/>
            <w:szCs w:val="24"/>
          </w:rPr>
          <w:t>一种阀值控制的边缘自适应快速图像插值算法[J]</w:t>
        </w:r>
      </w:ins>
      <w:ins w:id="719" w:author="Gooraye" w:date="2016-01-11T15:46:18Z">
        <w:r>
          <w:rPr>
            <w:rFonts w:hint="eastAsia" w:cs="Times New Roman"/>
            <w:color w:val="FF0000"/>
            <w:sz w:val="24"/>
            <w:szCs w:val="24"/>
            <w:lang w:eastAsia="zh-CN"/>
          </w:rPr>
          <w:t>，</w:t>
        </w:r>
      </w:ins>
      <w:ins w:id="720" w:author="Gooraye" w:date="2016-01-11T15:46:18Z">
        <w:r>
          <w:rPr>
            <w:rFonts w:hint="eastAsia" w:cs="Times New Roman"/>
            <w:color w:val="FF0000"/>
            <w:sz w:val="24"/>
            <w:szCs w:val="24"/>
          </w:rPr>
          <w:t>计算机工程，2007</w:t>
        </w:r>
      </w:ins>
      <w:ins w:id="721" w:author="Gooraye" w:date="2016-01-11T15:46:18Z">
        <w:r>
          <w:rPr>
            <w:rFonts w:hint="eastAsia" w:cs="Times New Roman"/>
            <w:color w:val="FF0000"/>
            <w:sz w:val="24"/>
            <w:szCs w:val="24"/>
            <w:lang w:val="en-US" w:eastAsia="zh-CN"/>
          </w:rPr>
          <w:t>.11(11)，16-21</w:t>
        </w:r>
      </w:ins>
    </w:p>
    <w:p>
      <w:pPr>
        <w:autoSpaceDE/>
        <w:autoSpaceDN/>
        <w:adjustRightInd/>
        <w:spacing w:line="400" w:lineRule="exact"/>
        <w:jc w:val="both"/>
        <w:rPr>
          <w:ins w:id="722" w:author="Gooraye" w:date="2016-01-11T15:46:18Z"/>
          <w:rFonts w:hint="eastAsia" w:ascii="楷体" w:hAnsi="楷体" w:eastAsia="楷体" w:cs="楷体"/>
          <w:sz w:val="21"/>
          <w:szCs w:val="21"/>
        </w:rPr>
      </w:pPr>
      <w:ins w:id="723" w:author="Gooraye" w:date="2016-01-11T15:46:18Z">
        <w:r>
          <w:rPr>
            <w:rFonts w:hint="eastAsia" w:cs="Times New Roman"/>
            <w:color w:val="FF0000"/>
            <w:sz w:val="24"/>
            <w:szCs w:val="24"/>
            <w:lang w:val="en-US" w:eastAsia="zh-CN"/>
          </w:rPr>
          <w:t>[5]</w:t>
        </w:r>
      </w:ins>
      <w:ins w:id="724" w:author="Gooraye" w:date="2016-01-11T15:46:18Z">
        <w:r>
          <w:rPr>
            <w:rFonts w:hint="eastAsia" w:cs="Times New Roman"/>
            <w:color w:val="FF0000"/>
            <w:sz w:val="24"/>
            <w:szCs w:val="24"/>
          </w:rPr>
          <w:t>吴锡生，党向盈</w:t>
        </w:r>
      </w:ins>
      <w:ins w:id="725" w:author="Gooraye" w:date="2016-01-11T15:46:18Z">
        <w:r>
          <w:rPr>
            <w:rFonts w:hint="eastAsia" w:cs="Times New Roman"/>
            <w:color w:val="FF0000"/>
            <w:sz w:val="24"/>
            <w:szCs w:val="24"/>
            <w:lang w:eastAsia="zh-CN"/>
          </w:rPr>
          <w:t>，</w:t>
        </w:r>
      </w:ins>
      <w:ins w:id="726" w:author="Gooraye" w:date="2016-01-11T15:46:18Z">
        <w:r>
          <w:rPr>
            <w:rFonts w:hint="eastAsia" w:cs="Times New Roman"/>
            <w:color w:val="FF0000"/>
            <w:sz w:val="24"/>
            <w:szCs w:val="24"/>
          </w:rPr>
          <w:t>一种新颖基于边缘最大梯度的多方向优化插值算法[J]</w:t>
        </w:r>
      </w:ins>
      <w:ins w:id="727" w:author="Gooraye" w:date="2016-01-11T15:46:18Z">
        <w:r>
          <w:rPr>
            <w:rFonts w:hint="eastAsia" w:cs="Times New Roman"/>
            <w:color w:val="FF0000"/>
            <w:sz w:val="24"/>
            <w:szCs w:val="24"/>
            <w:lang w:eastAsia="zh-CN"/>
          </w:rPr>
          <w:t>，</w:t>
        </w:r>
      </w:ins>
      <w:ins w:id="728" w:author="Gooraye" w:date="2016-01-11T15:46:18Z">
        <w:r>
          <w:rPr>
            <w:rFonts w:hint="eastAsia" w:cs="Times New Roman"/>
            <w:color w:val="FF0000"/>
            <w:sz w:val="24"/>
            <w:szCs w:val="24"/>
          </w:rPr>
          <w:t>计算机应用研究，2007</w:t>
        </w:r>
      </w:ins>
      <w:ins w:id="729" w:author="Gooraye" w:date="2016-01-11T15:46:18Z">
        <w:r>
          <w:rPr>
            <w:rFonts w:hint="eastAsia" w:cs="Times New Roman"/>
            <w:color w:val="FF0000"/>
            <w:sz w:val="24"/>
            <w:szCs w:val="24"/>
            <w:lang w:val="en-US" w:eastAsia="zh-CN"/>
          </w:rPr>
          <w:t>.3(1)，9-24</w:t>
        </w:r>
      </w:ins>
    </w:p>
    <w:p>
      <w:pPr>
        <w:autoSpaceDE/>
        <w:autoSpaceDN/>
        <w:adjustRightInd/>
        <w:spacing w:line="400" w:lineRule="exact"/>
        <w:jc w:val="both"/>
        <w:rPr>
          <w:ins w:id="730" w:author="Gooraye" w:date="2016-01-11T15:46:18Z"/>
          <w:rFonts w:hint="eastAsia" w:ascii="Times New Roman" w:hAnsi="Times New Roman" w:eastAsia="宋体" w:cs="Times New Roman"/>
          <w:color w:val="FF0000"/>
          <w:sz w:val="24"/>
          <w:szCs w:val="24"/>
        </w:rPr>
      </w:pPr>
      <w:ins w:id="731" w:author="Gooraye" w:date="2016-01-11T15:46:18Z">
        <w:r>
          <w:rPr>
            <w:rFonts w:hint="eastAsia" w:ascii="Times New Roman" w:hAnsi="Times New Roman" w:eastAsia="宋体" w:cs="Times New Roman"/>
            <w:color w:val="FF0000"/>
            <w:sz w:val="24"/>
            <w:szCs w:val="24"/>
          </w:rPr>
          <w:t>[</w:t>
        </w:r>
      </w:ins>
      <w:ins w:id="732" w:author="Gooraye" w:date="2016-01-11T15:46:18Z">
        <w:r>
          <w:rPr>
            <w:rFonts w:hint="eastAsia" w:ascii="Times New Roman" w:hAnsi="Times New Roman" w:eastAsia="宋体" w:cs="Times New Roman"/>
            <w:color w:val="FF0000"/>
            <w:sz w:val="24"/>
            <w:szCs w:val="24"/>
            <w:lang w:val="en-US" w:eastAsia="zh-CN"/>
          </w:rPr>
          <w:t>6</w:t>
        </w:r>
      </w:ins>
      <w:ins w:id="733" w:author="Gooraye" w:date="2016-01-11T15:46:18Z">
        <w:r>
          <w:rPr>
            <w:rFonts w:hint="eastAsia" w:ascii="Times New Roman" w:hAnsi="Times New Roman" w:eastAsia="宋体" w:cs="Times New Roman"/>
            <w:color w:val="FF0000"/>
            <w:sz w:val="24"/>
            <w:szCs w:val="24"/>
          </w:rPr>
          <w:t>] 刘治群，杨万挺，朱强；几种图像增强算法的比较[J]；合肥师范学院学报；2010年06期</w:t>
        </w:r>
      </w:ins>
    </w:p>
    <w:p>
      <w:pPr>
        <w:autoSpaceDE/>
        <w:autoSpaceDN/>
        <w:adjustRightInd/>
        <w:spacing w:line="400" w:lineRule="exact"/>
        <w:jc w:val="both"/>
        <w:rPr>
          <w:ins w:id="734" w:author="Gooraye" w:date="2016-01-11T15:46:18Z"/>
          <w:rFonts w:hint="eastAsia" w:ascii="Times New Roman" w:hAnsi="Times New Roman" w:eastAsia="宋体" w:cs="Times New Roman"/>
          <w:color w:val="FF0000"/>
          <w:sz w:val="24"/>
          <w:szCs w:val="24"/>
        </w:rPr>
      </w:pPr>
      <w:ins w:id="735" w:author="Gooraye" w:date="2016-01-11T15:46:18Z">
        <w:r>
          <w:rPr>
            <w:rFonts w:hint="eastAsia" w:ascii="Times New Roman" w:hAnsi="Times New Roman" w:eastAsia="宋体" w:cs="Times New Roman"/>
            <w:color w:val="FF0000"/>
            <w:sz w:val="24"/>
            <w:szCs w:val="24"/>
          </w:rPr>
          <w:t>[</w:t>
        </w:r>
      </w:ins>
      <w:ins w:id="736" w:author="Gooraye" w:date="2016-01-11T15:46:18Z">
        <w:r>
          <w:rPr>
            <w:rFonts w:hint="eastAsia" w:ascii="Times New Roman" w:hAnsi="Times New Roman" w:eastAsia="宋体" w:cs="Times New Roman"/>
            <w:color w:val="FF0000"/>
            <w:sz w:val="24"/>
            <w:szCs w:val="24"/>
            <w:lang w:val="en-US" w:eastAsia="zh-CN"/>
          </w:rPr>
          <w:t>7</w:t>
        </w:r>
      </w:ins>
      <w:ins w:id="737" w:author="Gooraye" w:date="2016-01-11T15:46:18Z">
        <w:r>
          <w:rPr>
            <w:rFonts w:hint="eastAsia" w:ascii="Times New Roman" w:hAnsi="Times New Roman" w:eastAsia="宋体" w:cs="Times New Roman"/>
            <w:color w:val="FF0000"/>
            <w:sz w:val="24"/>
            <w:szCs w:val="24"/>
          </w:rPr>
          <w:t>] 吴丽冰，王劲林，胡建良，孙鹏；基于边缘平滑双线性插值算法的uCGUI高清显示技术；《计算机应用与研究》；2008年</w:t>
        </w:r>
      </w:ins>
    </w:p>
    <w:p>
      <w:pPr>
        <w:autoSpaceDE/>
        <w:autoSpaceDN/>
        <w:adjustRightInd/>
        <w:spacing w:line="400" w:lineRule="exact"/>
        <w:jc w:val="both"/>
        <w:rPr>
          <w:ins w:id="738" w:author="Gooraye" w:date="2016-01-11T15:46:18Z"/>
          <w:rFonts w:hint="eastAsia" w:ascii="Times New Roman" w:hAnsi="Times New Roman" w:eastAsia="宋体" w:cs="Times New Roman"/>
          <w:color w:val="FF0000"/>
          <w:sz w:val="24"/>
          <w:szCs w:val="24"/>
        </w:rPr>
      </w:pPr>
      <w:ins w:id="739" w:author="Gooraye" w:date="2016-01-11T15:46:18Z">
        <w:r>
          <w:rPr>
            <w:rFonts w:hint="eastAsia" w:ascii="Times New Roman" w:hAnsi="Times New Roman" w:eastAsia="宋体" w:cs="Times New Roman"/>
            <w:color w:val="FF0000"/>
            <w:sz w:val="24"/>
            <w:szCs w:val="24"/>
          </w:rPr>
          <w:t>[</w:t>
        </w:r>
      </w:ins>
      <w:ins w:id="740" w:author="Gooraye" w:date="2016-01-11T15:46:18Z">
        <w:r>
          <w:rPr>
            <w:rFonts w:hint="eastAsia" w:ascii="Times New Roman" w:hAnsi="Times New Roman" w:eastAsia="宋体" w:cs="Times New Roman"/>
            <w:color w:val="FF0000"/>
            <w:sz w:val="24"/>
            <w:szCs w:val="24"/>
            <w:lang w:val="en-US" w:eastAsia="zh-CN"/>
          </w:rPr>
          <w:t>8</w:t>
        </w:r>
      </w:ins>
      <w:ins w:id="741" w:author="Gooraye" w:date="2016-01-11T15:46:18Z">
        <w:r>
          <w:rPr>
            <w:rFonts w:hint="eastAsia" w:ascii="Times New Roman" w:hAnsi="Times New Roman" w:eastAsia="宋体" w:cs="Times New Roman"/>
            <w:color w:val="FF0000"/>
            <w:sz w:val="24"/>
            <w:szCs w:val="24"/>
          </w:rPr>
          <w:t>] 候国强；基于阶梯细化的图像放大算法[D]；《中国科技E辑：技术科学》；2008年</w:t>
        </w:r>
      </w:ins>
    </w:p>
    <w:p>
      <w:pPr>
        <w:autoSpaceDE/>
        <w:autoSpaceDN/>
        <w:adjustRightInd/>
        <w:spacing w:line="400" w:lineRule="exact"/>
        <w:jc w:val="both"/>
        <w:rPr>
          <w:ins w:id="742" w:author="Gooraye" w:date="2016-01-11T15:46:18Z"/>
          <w:rFonts w:hint="eastAsia" w:ascii="Times New Roman" w:hAnsi="Times New Roman" w:eastAsia="宋体" w:cs="Times New Roman"/>
          <w:color w:val="FF0000"/>
          <w:sz w:val="24"/>
          <w:szCs w:val="24"/>
        </w:rPr>
      </w:pPr>
      <w:ins w:id="743" w:author="Gooraye" w:date="2016-01-11T15:46:18Z">
        <w:r>
          <w:rPr>
            <w:rFonts w:hint="eastAsia" w:ascii="Times New Roman" w:hAnsi="Times New Roman" w:eastAsia="宋体" w:cs="Times New Roman"/>
            <w:color w:val="FF0000"/>
            <w:sz w:val="24"/>
            <w:szCs w:val="24"/>
          </w:rPr>
          <w:t>[</w:t>
        </w:r>
      </w:ins>
      <w:ins w:id="744" w:author="Gooraye" w:date="2016-01-11T15:46:18Z">
        <w:r>
          <w:rPr>
            <w:rFonts w:hint="eastAsia" w:ascii="Times New Roman" w:hAnsi="Times New Roman" w:eastAsia="宋体" w:cs="Times New Roman"/>
            <w:color w:val="FF0000"/>
            <w:sz w:val="24"/>
            <w:szCs w:val="24"/>
            <w:lang w:val="en-US" w:eastAsia="zh-CN"/>
          </w:rPr>
          <w:t>9</w:t>
        </w:r>
      </w:ins>
      <w:ins w:id="745" w:author="Gooraye" w:date="2016-01-11T15:46:18Z">
        <w:r>
          <w:rPr>
            <w:rFonts w:hint="eastAsia" w:ascii="Times New Roman" w:hAnsi="Times New Roman" w:eastAsia="宋体" w:cs="Times New Roman"/>
            <w:color w:val="FF0000"/>
            <w:sz w:val="24"/>
            <w:szCs w:val="24"/>
          </w:rPr>
          <w:t>] 赵昌安，张方国；双线性对有效计算研究进展[J]；《软件学报》；2009年</w:t>
        </w:r>
      </w:ins>
    </w:p>
    <w:p>
      <w:pPr>
        <w:autoSpaceDE/>
        <w:autoSpaceDN/>
        <w:adjustRightInd/>
        <w:spacing w:line="400" w:lineRule="exact"/>
        <w:jc w:val="both"/>
        <w:rPr>
          <w:ins w:id="746" w:author="Gooraye" w:date="2016-01-11T15:46:18Z"/>
          <w:rFonts w:hint="eastAsia" w:ascii="Times New Roman" w:hAnsi="Times New Roman" w:eastAsia="宋体" w:cs="Times New Roman"/>
          <w:color w:val="FF0000"/>
          <w:sz w:val="24"/>
          <w:szCs w:val="24"/>
        </w:rPr>
      </w:pPr>
      <w:ins w:id="747" w:author="Gooraye" w:date="2016-01-11T15:46:18Z">
        <w:r>
          <w:rPr>
            <w:rFonts w:hint="eastAsia" w:ascii="Times New Roman" w:hAnsi="Times New Roman" w:eastAsia="宋体" w:cs="Times New Roman"/>
            <w:color w:val="FF0000"/>
            <w:sz w:val="24"/>
            <w:szCs w:val="24"/>
          </w:rPr>
          <w:t>[</w:t>
        </w:r>
      </w:ins>
      <w:ins w:id="748" w:author="Gooraye" w:date="2016-01-11T15:46:18Z">
        <w:r>
          <w:rPr>
            <w:rFonts w:hint="eastAsia" w:ascii="Times New Roman" w:hAnsi="Times New Roman" w:eastAsia="宋体" w:cs="Times New Roman"/>
            <w:color w:val="FF0000"/>
            <w:sz w:val="24"/>
            <w:szCs w:val="24"/>
            <w:lang w:val="en-US" w:eastAsia="zh-CN"/>
          </w:rPr>
          <w:t>10</w:t>
        </w:r>
      </w:ins>
      <w:ins w:id="749" w:author="Gooraye" w:date="2016-01-11T15:46:18Z">
        <w:r>
          <w:rPr>
            <w:rFonts w:hint="eastAsia" w:ascii="Times New Roman" w:hAnsi="Times New Roman" w:eastAsia="宋体" w:cs="Times New Roman"/>
            <w:color w:val="FF0000"/>
            <w:sz w:val="24"/>
            <w:szCs w:val="24"/>
          </w:rPr>
          <w:t>] 李子楠，张科；一种改进的超分辨率图像重建方法[D]；《弹箭与制导学报》；2010年</w:t>
        </w:r>
      </w:ins>
    </w:p>
    <w:p>
      <w:pPr>
        <w:autoSpaceDE/>
        <w:autoSpaceDN/>
        <w:adjustRightInd/>
        <w:spacing w:line="400" w:lineRule="exact"/>
        <w:jc w:val="both"/>
        <w:rPr>
          <w:ins w:id="750" w:author="Gooraye" w:date="2016-01-11T15:46:18Z"/>
          <w:rFonts w:hint="eastAsia" w:ascii="Times New Roman" w:hAnsi="Times New Roman" w:eastAsia="宋体" w:cs="Times New Roman"/>
          <w:color w:val="FF0000"/>
          <w:sz w:val="24"/>
          <w:szCs w:val="24"/>
        </w:rPr>
      </w:pPr>
      <w:ins w:id="751" w:author="Gooraye" w:date="2016-01-11T15:46:18Z">
        <w:r>
          <w:rPr>
            <w:rFonts w:hint="eastAsia" w:ascii="Times New Roman" w:hAnsi="Times New Roman" w:eastAsia="宋体" w:cs="Times New Roman"/>
            <w:color w:val="FF0000"/>
            <w:sz w:val="24"/>
            <w:szCs w:val="24"/>
          </w:rPr>
          <w:t>[</w:t>
        </w:r>
      </w:ins>
      <w:ins w:id="752" w:author="Gooraye" w:date="2016-01-11T15:46:18Z">
        <w:r>
          <w:rPr>
            <w:rFonts w:hint="eastAsia" w:ascii="Times New Roman" w:hAnsi="Times New Roman" w:eastAsia="宋体" w:cs="Times New Roman"/>
            <w:color w:val="FF0000"/>
            <w:sz w:val="24"/>
            <w:szCs w:val="24"/>
            <w:lang w:val="en-US" w:eastAsia="zh-CN"/>
          </w:rPr>
          <w:t>11</w:t>
        </w:r>
      </w:ins>
      <w:ins w:id="753" w:author="Gooraye" w:date="2016-01-11T15:46:18Z">
        <w:r>
          <w:rPr>
            <w:rFonts w:hint="eastAsia" w:ascii="Times New Roman" w:hAnsi="Times New Roman" w:eastAsia="宋体" w:cs="Times New Roman"/>
            <w:color w:val="FF0000"/>
            <w:sz w:val="24"/>
            <w:szCs w:val="24"/>
          </w:rPr>
          <w:t>] 廖汝鹏，蔡泽锋，闾晓晨，郑学仁；一种图像缩放的简化双线性插值电路；微电子学与计算机；2009年12期</w:t>
        </w:r>
      </w:ins>
    </w:p>
    <w:p>
      <w:pPr>
        <w:autoSpaceDE/>
        <w:autoSpaceDN/>
        <w:adjustRightInd/>
        <w:spacing w:line="400" w:lineRule="exact"/>
        <w:jc w:val="both"/>
        <w:rPr>
          <w:ins w:id="754" w:author="Gooraye" w:date="2016-01-11T15:46:18Z"/>
          <w:rFonts w:hint="eastAsia" w:ascii="Times New Roman" w:hAnsi="Times New Roman" w:eastAsia="宋体" w:cs="Times New Roman"/>
          <w:color w:val="FF0000"/>
          <w:sz w:val="24"/>
          <w:szCs w:val="24"/>
        </w:rPr>
      </w:pPr>
      <w:ins w:id="755" w:author="Gooraye" w:date="2016-01-11T15:46:18Z">
        <w:r>
          <w:rPr>
            <w:rFonts w:hint="eastAsia" w:ascii="Times New Roman" w:hAnsi="Times New Roman" w:eastAsia="宋体" w:cs="Times New Roman"/>
            <w:color w:val="FF0000"/>
            <w:sz w:val="24"/>
            <w:szCs w:val="24"/>
          </w:rPr>
          <w:t>[</w:t>
        </w:r>
      </w:ins>
      <w:ins w:id="756" w:author="Gooraye" w:date="2016-01-11T15:46:18Z">
        <w:r>
          <w:rPr>
            <w:rFonts w:hint="eastAsia" w:ascii="Times New Roman" w:hAnsi="Times New Roman" w:eastAsia="宋体" w:cs="Times New Roman"/>
            <w:color w:val="FF0000"/>
            <w:sz w:val="24"/>
            <w:szCs w:val="24"/>
            <w:lang w:val="en-US" w:eastAsia="zh-CN"/>
          </w:rPr>
          <w:t>12</w:t>
        </w:r>
      </w:ins>
      <w:ins w:id="757" w:author="Gooraye" w:date="2016-01-11T15:46:18Z">
        <w:r>
          <w:rPr>
            <w:rFonts w:hint="eastAsia" w:ascii="Times New Roman" w:hAnsi="Times New Roman" w:eastAsia="宋体" w:cs="Times New Roman"/>
            <w:color w:val="FF0000"/>
            <w:sz w:val="24"/>
            <w:szCs w:val="24"/>
          </w:rPr>
          <w:t>] 龚昌来，罗聪，杨冬涛，黄杰贤；基于线性插值与正弦灰度变换的红外图像放大；光电工程；2013年2期</w:t>
        </w:r>
      </w:ins>
    </w:p>
    <w:p>
      <w:pPr>
        <w:autoSpaceDE/>
        <w:autoSpaceDN/>
        <w:adjustRightInd/>
        <w:spacing w:line="400" w:lineRule="exact"/>
        <w:jc w:val="both"/>
        <w:rPr>
          <w:ins w:id="758" w:author="Gooraye" w:date="2016-01-11T15:46:18Z"/>
          <w:rFonts w:hint="eastAsia" w:ascii="Times New Roman" w:hAnsi="Times New Roman" w:eastAsia="宋体" w:cs="Times New Roman"/>
          <w:color w:val="FF0000"/>
          <w:sz w:val="24"/>
          <w:szCs w:val="24"/>
        </w:rPr>
      </w:pPr>
      <w:ins w:id="759" w:author="Gooraye" w:date="2016-01-11T15:46:18Z">
        <w:r>
          <w:rPr>
            <w:rFonts w:hint="eastAsia" w:ascii="Times New Roman" w:hAnsi="Times New Roman" w:eastAsia="宋体" w:cs="Times New Roman"/>
            <w:color w:val="FF0000"/>
            <w:sz w:val="24"/>
            <w:szCs w:val="24"/>
          </w:rPr>
          <w:t>[</w:t>
        </w:r>
      </w:ins>
      <w:ins w:id="760" w:author="Gooraye" w:date="2016-01-11T15:46:18Z">
        <w:r>
          <w:rPr>
            <w:rFonts w:hint="eastAsia" w:ascii="Times New Roman" w:hAnsi="Times New Roman" w:eastAsia="宋体" w:cs="Times New Roman"/>
            <w:color w:val="FF0000"/>
            <w:sz w:val="24"/>
            <w:szCs w:val="24"/>
            <w:lang w:val="en-US" w:eastAsia="zh-CN"/>
          </w:rPr>
          <w:t>13</w:t>
        </w:r>
      </w:ins>
      <w:ins w:id="761" w:author="Gooraye" w:date="2016-01-11T15:46:18Z">
        <w:r>
          <w:rPr>
            <w:rFonts w:hint="eastAsia" w:ascii="Times New Roman" w:hAnsi="Times New Roman" w:eastAsia="宋体" w:cs="Times New Roman"/>
            <w:color w:val="FF0000"/>
            <w:sz w:val="24"/>
            <w:szCs w:val="24"/>
          </w:rPr>
          <w:t>] 朱磊，毛欢；基于CFA模式的一种改进型双线性图像插值算法；电子测量技术；2009年8期</w:t>
        </w:r>
      </w:ins>
    </w:p>
    <w:p>
      <w:pPr>
        <w:autoSpaceDE w:val="0"/>
        <w:autoSpaceDN w:val="0"/>
        <w:adjustRightInd w:val="0"/>
        <w:spacing w:line="400" w:lineRule="exact"/>
        <w:jc w:val="left"/>
        <w:rPr>
          <w:del w:id="762" w:author="Gooraye" w:date="2016-01-11T15:46:18Z"/>
          <w:rFonts w:cs="楷体" w:asciiTheme="minorEastAsia" w:hAnsiTheme="minorEastAsia" w:eastAsiaTheme="minorEastAsia"/>
          <w:sz w:val="21"/>
          <w:szCs w:val="21"/>
          <w:rPrChange w:id="763" w:author="刀手" w:date="2015-11-13T00:55:00Z">
            <w:rPr>
              <w:del w:id="764" w:author="Gooraye" w:date="2016-01-11T15:46:18Z"/>
              <w:rFonts w:ascii="楷体" w:hAnsi="楷体" w:eastAsia="楷体" w:cs="楷体"/>
              <w:sz w:val="21"/>
              <w:szCs w:val="21"/>
            </w:rPr>
          </w:rPrChange>
        </w:rPr>
      </w:pPr>
      <w:del w:id="765" w:author="Gooraye" w:date="2016-01-11T15:46:18Z">
        <w:r>
          <w:rPr>
            <w:rFonts w:hint="eastAsia" w:cs="楷体" w:asciiTheme="minorEastAsia" w:hAnsiTheme="minorEastAsia" w:eastAsiaTheme="minorEastAsia"/>
            <w:sz w:val="21"/>
            <w:szCs w:val="21"/>
            <w:rPrChange w:id="766" w:author="刀手" w:date="2015-11-13T00:55:00Z">
              <w:rPr>
                <w:rFonts w:hint="eastAsia" w:ascii="楷体" w:hAnsi="楷体" w:eastAsia="楷体" w:cs="楷体"/>
                <w:sz w:val="21"/>
                <w:szCs w:val="21"/>
              </w:rPr>
            </w:rPrChange>
          </w:rPr>
          <w:delText xml:space="preserve">[1] </w:delText>
        </w:r>
      </w:del>
      <w:del w:id="768" w:author="Gooraye" w:date="2016-01-11T15:46:18Z">
        <w:r>
          <w:rPr>
            <w:rFonts w:hint="eastAsia" w:cs="楷体" w:asciiTheme="minorEastAsia" w:hAnsiTheme="minorEastAsia" w:eastAsiaTheme="minorEastAsia"/>
            <w:sz w:val="21"/>
            <w:szCs w:val="21"/>
            <w:rPrChange w:id="769" w:author="刀手" w:date="2015-11-13T00:55:00Z">
              <w:rPr>
                <w:rFonts w:hint="eastAsia" w:ascii="楷体" w:hAnsi="楷体" w:eastAsia="楷体" w:cs="楷体"/>
                <w:sz w:val="21"/>
                <w:szCs w:val="21"/>
              </w:rPr>
            </w:rPrChange>
          </w:rPr>
          <w:delText>刘治群，杨万挺，朱强；几种图像增强算法的比较</w:delText>
        </w:r>
      </w:del>
      <w:del w:id="771" w:author="Gooraye" w:date="2016-01-11T15:46:18Z">
        <w:r>
          <w:rPr>
            <w:rFonts w:hint="eastAsia" w:cs="楷体" w:asciiTheme="minorEastAsia" w:hAnsiTheme="minorEastAsia" w:eastAsiaTheme="minorEastAsia"/>
            <w:sz w:val="21"/>
            <w:szCs w:val="21"/>
            <w:rPrChange w:id="772" w:author="刀手" w:date="2015-11-13T00:55:00Z">
              <w:rPr>
                <w:rFonts w:hint="eastAsia" w:ascii="楷体" w:hAnsi="楷体" w:eastAsia="楷体" w:cs="楷体"/>
                <w:sz w:val="21"/>
                <w:szCs w:val="21"/>
              </w:rPr>
            </w:rPrChange>
          </w:rPr>
          <w:delText>[J]</w:delText>
        </w:r>
      </w:del>
      <w:del w:id="774" w:author="Gooraye" w:date="2016-01-11T15:46:18Z">
        <w:r>
          <w:rPr>
            <w:rFonts w:hint="eastAsia" w:cs="楷体" w:asciiTheme="minorEastAsia" w:hAnsiTheme="minorEastAsia" w:eastAsiaTheme="minorEastAsia"/>
            <w:sz w:val="21"/>
            <w:szCs w:val="21"/>
            <w:rPrChange w:id="775" w:author="刀手" w:date="2015-11-13T00:55:00Z">
              <w:rPr>
                <w:rFonts w:hint="eastAsia" w:ascii="楷体" w:hAnsi="楷体" w:eastAsia="楷体" w:cs="楷体"/>
                <w:sz w:val="21"/>
                <w:szCs w:val="21"/>
              </w:rPr>
            </w:rPrChange>
          </w:rPr>
          <w:delText>；合肥师范学院学报；</w:delText>
        </w:r>
      </w:del>
      <w:del w:id="777" w:author="Gooraye" w:date="2016-01-11T15:46:18Z">
        <w:r>
          <w:rPr>
            <w:rFonts w:hint="eastAsia" w:cs="楷体" w:asciiTheme="minorEastAsia" w:hAnsiTheme="minorEastAsia" w:eastAsiaTheme="minorEastAsia"/>
            <w:sz w:val="21"/>
            <w:szCs w:val="21"/>
            <w:rPrChange w:id="778" w:author="刀手" w:date="2015-11-13T00:55:00Z">
              <w:rPr>
                <w:rFonts w:hint="eastAsia" w:ascii="楷体" w:hAnsi="楷体" w:eastAsia="楷体" w:cs="楷体"/>
                <w:sz w:val="21"/>
                <w:szCs w:val="21"/>
              </w:rPr>
            </w:rPrChange>
          </w:rPr>
          <w:delText>2010</w:delText>
        </w:r>
      </w:del>
      <w:del w:id="780" w:author="Gooraye" w:date="2016-01-11T15:46:18Z">
        <w:r>
          <w:rPr>
            <w:rFonts w:hint="eastAsia" w:cs="楷体" w:asciiTheme="minorEastAsia" w:hAnsiTheme="minorEastAsia" w:eastAsiaTheme="minorEastAsia"/>
            <w:sz w:val="21"/>
            <w:szCs w:val="21"/>
            <w:rPrChange w:id="781" w:author="刀手" w:date="2015-11-13T00:55:00Z">
              <w:rPr>
                <w:rFonts w:hint="eastAsia" w:ascii="楷体" w:hAnsi="楷体" w:eastAsia="楷体" w:cs="楷体"/>
                <w:sz w:val="21"/>
                <w:szCs w:val="21"/>
              </w:rPr>
            </w:rPrChange>
          </w:rPr>
          <w:delText>年</w:delText>
        </w:r>
      </w:del>
      <w:del w:id="783" w:author="Gooraye" w:date="2016-01-11T15:46:18Z">
        <w:r>
          <w:rPr>
            <w:rFonts w:hint="eastAsia" w:cs="楷体" w:asciiTheme="minorEastAsia" w:hAnsiTheme="minorEastAsia" w:eastAsiaTheme="minorEastAsia"/>
            <w:sz w:val="21"/>
            <w:szCs w:val="21"/>
            <w:rPrChange w:id="784" w:author="刀手" w:date="2015-11-13T00:55:00Z">
              <w:rPr>
                <w:rFonts w:hint="eastAsia" w:ascii="楷体" w:hAnsi="楷体" w:eastAsia="楷体" w:cs="楷体"/>
                <w:sz w:val="21"/>
                <w:szCs w:val="21"/>
              </w:rPr>
            </w:rPrChange>
          </w:rPr>
          <w:delText>06</w:delText>
        </w:r>
      </w:del>
      <w:del w:id="786" w:author="Gooraye" w:date="2016-01-11T15:46:18Z">
        <w:r>
          <w:rPr>
            <w:rFonts w:hint="eastAsia" w:cs="楷体" w:asciiTheme="minorEastAsia" w:hAnsiTheme="minorEastAsia" w:eastAsiaTheme="minorEastAsia"/>
            <w:sz w:val="21"/>
            <w:szCs w:val="21"/>
            <w:rPrChange w:id="787" w:author="刀手" w:date="2015-11-13T00:55:00Z">
              <w:rPr>
                <w:rFonts w:hint="eastAsia" w:ascii="楷体" w:hAnsi="楷体" w:eastAsia="楷体" w:cs="楷体"/>
                <w:sz w:val="21"/>
                <w:szCs w:val="21"/>
              </w:rPr>
            </w:rPrChange>
          </w:rPr>
          <w:delText>期</w:delText>
        </w:r>
      </w:del>
    </w:p>
    <w:p>
      <w:pPr>
        <w:autoSpaceDE w:val="0"/>
        <w:autoSpaceDN w:val="0"/>
        <w:adjustRightInd w:val="0"/>
        <w:spacing w:line="400" w:lineRule="exact"/>
        <w:jc w:val="left"/>
        <w:rPr>
          <w:del w:id="789" w:author="Gooraye" w:date="2016-01-11T15:46:18Z"/>
          <w:rFonts w:cs="楷体" w:asciiTheme="minorEastAsia" w:hAnsiTheme="minorEastAsia" w:eastAsiaTheme="minorEastAsia"/>
          <w:sz w:val="21"/>
          <w:szCs w:val="21"/>
          <w:rPrChange w:id="790" w:author="刀手" w:date="2015-11-13T00:55:00Z">
            <w:rPr>
              <w:del w:id="791" w:author="Gooraye" w:date="2016-01-11T15:46:18Z"/>
              <w:rFonts w:ascii="楷体" w:hAnsi="楷体" w:eastAsia="楷体" w:cs="楷体"/>
              <w:sz w:val="21"/>
              <w:szCs w:val="21"/>
            </w:rPr>
          </w:rPrChange>
        </w:rPr>
      </w:pPr>
      <w:del w:id="792" w:author="Gooraye" w:date="2016-01-11T15:46:18Z">
        <w:r>
          <w:rPr>
            <w:rFonts w:hint="eastAsia" w:cs="楷体" w:asciiTheme="minorEastAsia" w:hAnsiTheme="minorEastAsia" w:eastAsiaTheme="minorEastAsia"/>
            <w:sz w:val="21"/>
            <w:szCs w:val="21"/>
            <w:rPrChange w:id="793" w:author="刀手" w:date="2015-11-13T00:55:00Z">
              <w:rPr>
                <w:rFonts w:hint="eastAsia" w:ascii="楷体" w:hAnsi="楷体" w:eastAsia="楷体" w:cs="楷体"/>
                <w:sz w:val="21"/>
                <w:szCs w:val="21"/>
              </w:rPr>
            </w:rPrChange>
          </w:rPr>
          <w:delText xml:space="preserve">[2] </w:delText>
        </w:r>
      </w:del>
      <w:del w:id="795" w:author="Gooraye" w:date="2016-01-11T15:46:18Z">
        <w:r>
          <w:rPr>
            <w:rFonts w:hint="eastAsia" w:cs="楷体" w:asciiTheme="minorEastAsia" w:hAnsiTheme="minorEastAsia" w:eastAsiaTheme="minorEastAsia"/>
            <w:sz w:val="21"/>
            <w:szCs w:val="21"/>
            <w:rPrChange w:id="796" w:author="刀手" w:date="2015-11-13T00:55:00Z">
              <w:rPr>
                <w:rFonts w:hint="eastAsia" w:ascii="楷体" w:hAnsi="楷体" w:eastAsia="楷体" w:cs="楷体"/>
                <w:sz w:val="21"/>
                <w:szCs w:val="21"/>
              </w:rPr>
            </w:rPrChange>
          </w:rPr>
          <w:delText>吴丽冰，王劲林，胡建良，孙鹏；基于边缘平滑双线性插值算法的</w:delText>
        </w:r>
      </w:del>
      <w:del w:id="798" w:author="Gooraye" w:date="2016-01-11T15:46:18Z">
        <w:r>
          <w:rPr>
            <w:rFonts w:hint="eastAsia" w:cs="楷体" w:asciiTheme="minorEastAsia" w:hAnsiTheme="minorEastAsia" w:eastAsiaTheme="minorEastAsia"/>
            <w:sz w:val="21"/>
            <w:szCs w:val="21"/>
            <w:rPrChange w:id="799" w:author="刀手" w:date="2015-11-13T00:55:00Z">
              <w:rPr>
                <w:rFonts w:hint="eastAsia" w:ascii="楷体" w:hAnsi="楷体" w:eastAsia="楷体" w:cs="楷体"/>
                <w:sz w:val="21"/>
                <w:szCs w:val="21"/>
              </w:rPr>
            </w:rPrChange>
          </w:rPr>
          <w:delText>uCGUI</w:delText>
        </w:r>
      </w:del>
      <w:del w:id="801" w:author="Gooraye" w:date="2016-01-11T15:46:18Z">
        <w:r>
          <w:rPr>
            <w:rFonts w:hint="eastAsia" w:cs="楷体" w:asciiTheme="minorEastAsia" w:hAnsiTheme="minorEastAsia" w:eastAsiaTheme="minorEastAsia"/>
            <w:sz w:val="21"/>
            <w:szCs w:val="21"/>
            <w:rPrChange w:id="802" w:author="刀手" w:date="2015-11-13T00:55:00Z">
              <w:rPr>
                <w:rFonts w:hint="eastAsia" w:ascii="楷体" w:hAnsi="楷体" w:eastAsia="楷体" w:cs="楷体"/>
                <w:sz w:val="21"/>
                <w:szCs w:val="21"/>
              </w:rPr>
            </w:rPrChange>
          </w:rPr>
          <w:delText>高清显示技术；《计算机应用与研究》；</w:delText>
        </w:r>
      </w:del>
      <w:del w:id="804" w:author="Gooraye" w:date="2016-01-11T15:46:18Z">
        <w:r>
          <w:rPr>
            <w:rFonts w:hint="eastAsia" w:cs="楷体" w:asciiTheme="minorEastAsia" w:hAnsiTheme="minorEastAsia" w:eastAsiaTheme="minorEastAsia"/>
            <w:sz w:val="21"/>
            <w:szCs w:val="21"/>
            <w:rPrChange w:id="805" w:author="刀手" w:date="2015-11-13T00:55:00Z">
              <w:rPr>
                <w:rFonts w:hint="eastAsia" w:ascii="楷体" w:hAnsi="楷体" w:eastAsia="楷体" w:cs="楷体"/>
                <w:sz w:val="21"/>
                <w:szCs w:val="21"/>
              </w:rPr>
            </w:rPrChange>
          </w:rPr>
          <w:delText>2008</w:delText>
        </w:r>
      </w:del>
      <w:del w:id="807" w:author="Gooraye" w:date="2016-01-11T15:46:18Z">
        <w:r>
          <w:rPr>
            <w:rFonts w:hint="eastAsia" w:cs="楷体" w:asciiTheme="minorEastAsia" w:hAnsiTheme="minorEastAsia" w:eastAsiaTheme="minorEastAsia"/>
            <w:sz w:val="21"/>
            <w:szCs w:val="21"/>
            <w:rPrChange w:id="808" w:author="刀手" w:date="2015-11-13T00:55:00Z">
              <w:rPr>
                <w:rFonts w:hint="eastAsia" w:ascii="楷体" w:hAnsi="楷体" w:eastAsia="楷体" w:cs="楷体"/>
                <w:sz w:val="21"/>
                <w:szCs w:val="21"/>
              </w:rPr>
            </w:rPrChange>
          </w:rPr>
          <w:delText>年</w:delText>
        </w:r>
      </w:del>
    </w:p>
    <w:p>
      <w:pPr>
        <w:autoSpaceDE w:val="0"/>
        <w:autoSpaceDN w:val="0"/>
        <w:adjustRightInd w:val="0"/>
        <w:spacing w:line="400" w:lineRule="exact"/>
        <w:jc w:val="left"/>
        <w:rPr>
          <w:del w:id="810" w:author="Gooraye" w:date="2016-01-11T15:46:18Z"/>
          <w:rFonts w:cs="楷体" w:asciiTheme="minorEastAsia" w:hAnsiTheme="minorEastAsia" w:eastAsiaTheme="minorEastAsia"/>
          <w:sz w:val="21"/>
          <w:szCs w:val="21"/>
          <w:rPrChange w:id="811" w:author="刀手" w:date="2015-11-13T00:55:00Z">
            <w:rPr>
              <w:del w:id="812" w:author="Gooraye" w:date="2016-01-11T15:46:18Z"/>
              <w:rFonts w:ascii="楷体" w:hAnsi="楷体" w:eastAsia="楷体" w:cs="楷体"/>
              <w:sz w:val="21"/>
              <w:szCs w:val="21"/>
            </w:rPr>
          </w:rPrChange>
        </w:rPr>
      </w:pPr>
      <w:del w:id="813" w:author="Gooraye" w:date="2016-01-11T15:46:18Z">
        <w:r>
          <w:rPr>
            <w:rFonts w:hint="eastAsia" w:cs="楷体" w:asciiTheme="minorEastAsia" w:hAnsiTheme="minorEastAsia" w:eastAsiaTheme="minorEastAsia"/>
            <w:sz w:val="21"/>
            <w:szCs w:val="21"/>
            <w:rPrChange w:id="814" w:author="刀手" w:date="2015-11-13T00:55:00Z">
              <w:rPr>
                <w:rFonts w:hint="eastAsia" w:ascii="楷体" w:hAnsi="楷体" w:eastAsia="楷体" w:cs="楷体"/>
                <w:sz w:val="21"/>
                <w:szCs w:val="21"/>
              </w:rPr>
            </w:rPrChange>
          </w:rPr>
          <w:delText xml:space="preserve">[3] </w:delText>
        </w:r>
      </w:del>
      <w:del w:id="816" w:author="Gooraye" w:date="2016-01-11T15:46:18Z">
        <w:r>
          <w:rPr>
            <w:rFonts w:hint="eastAsia" w:cs="楷体" w:asciiTheme="minorEastAsia" w:hAnsiTheme="minorEastAsia" w:eastAsiaTheme="minorEastAsia"/>
            <w:sz w:val="21"/>
            <w:szCs w:val="21"/>
            <w:rPrChange w:id="817" w:author="刀手" w:date="2015-11-13T00:55:00Z">
              <w:rPr>
                <w:rFonts w:hint="eastAsia" w:ascii="楷体" w:hAnsi="楷体" w:eastAsia="楷体" w:cs="楷体"/>
                <w:sz w:val="21"/>
                <w:szCs w:val="21"/>
              </w:rPr>
            </w:rPrChange>
          </w:rPr>
          <w:delText>李子楠，张科；一种改进的超分辨率图像重建方法</w:delText>
        </w:r>
      </w:del>
      <w:del w:id="819" w:author="Gooraye" w:date="2016-01-11T15:46:18Z">
        <w:r>
          <w:rPr>
            <w:rFonts w:hint="eastAsia" w:cs="楷体" w:asciiTheme="minorEastAsia" w:hAnsiTheme="minorEastAsia" w:eastAsiaTheme="minorEastAsia"/>
            <w:sz w:val="21"/>
            <w:szCs w:val="21"/>
            <w:rPrChange w:id="820" w:author="刀手" w:date="2015-11-13T00:55:00Z">
              <w:rPr>
                <w:rFonts w:hint="eastAsia" w:ascii="楷体" w:hAnsi="楷体" w:eastAsia="楷体" w:cs="楷体"/>
                <w:sz w:val="21"/>
                <w:szCs w:val="21"/>
              </w:rPr>
            </w:rPrChange>
          </w:rPr>
          <w:delText>[D]</w:delText>
        </w:r>
      </w:del>
      <w:del w:id="822" w:author="Gooraye" w:date="2016-01-11T15:46:18Z">
        <w:r>
          <w:rPr>
            <w:rFonts w:hint="eastAsia" w:cs="楷体" w:asciiTheme="minorEastAsia" w:hAnsiTheme="minorEastAsia" w:eastAsiaTheme="minorEastAsia"/>
            <w:sz w:val="21"/>
            <w:szCs w:val="21"/>
            <w:rPrChange w:id="823" w:author="刀手" w:date="2015-11-13T00:55:00Z">
              <w:rPr>
                <w:rFonts w:hint="eastAsia" w:ascii="楷体" w:hAnsi="楷体" w:eastAsia="楷体" w:cs="楷体"/>
                <w:sz w:val="21"/>
                <w:szCs w:val="21"/>
              </w:rPr>
            </w:rPrChange>
          </w:rPr>
          <w:delText>；《弹箭与制导学报》；</w:delText>
        </w:r>
      </w:del>
      <w:del w:id="825" w:author="Gooraye" w:date="2016-01-11T15:46:18Z">
        <w:r>
          <w:rPr>
            <w:rFonts w:hint="eastAsia" w:cs="楷体" w:asciiTheme="minorEastAsia" w:hAnsiTheme="minorEastAsia" w:eastAsiaTheme="minorEastAsia"/>
            <w:sz w:val="21"/>
            <w:szCs w:val="21"/>
            <w:rPrChange w:id="826" w:author="刀手" w:date="2015-11-13T00:55:00Z">
              <w:rPr>
                <w:rFonts w:hint="eastAsia" w:ascii="楷体" w:hAnsi="楷体" w:eastAsia="楷体" w:cs="楷体"/>
                <w:sz w:val="21"/>
                <w:szCs w:val="21"/>
              </w:rPr>
            </w:rPrChange>
          </w:rPr>
          <w:delText>2010</w:delText>
        </w:r>
      </w:del>
      <w:del w:id="828" w:author="Gooraye" w:date="2016-01-11T15:46:18Z">
        <w:r>
          <w:rPr>
            <w:rFonts w:hint="eastAsia" w:cs="楷体" w:asciiTheme="minorEastAsia" w:hAnsiTheme="minorEastAsia" w:eastAsiaTheme="minorEastAsia"/>
            <w:sz w:val="21"/>
            <w:szCs w:val="21"/>
            <w:rPrChange w:id="829" w:author="刀手" w:date="2015-11-13T00:55:00Z">
              <w:rPr>
                <w:rFonts w:hint="eastAsia" w:ascii="楷体" w:hAnsi="楷体" w:eastAsia="楷体" w:cs="楷体"/>
                <w:sz w:val="21"/>
                <w:szCs w:val="21"/>
              </w:rPr>
            </w:rPrChange>
          </w:rPr>
          <w:delText>年</w:delText>
        </w:r>
      </w:del>
    </w:p>
    <w:p>
      <w:pPr>
        <w:autoSpaceDE w:val="0"/>
        <w:autoSpaceDN w:val="0"/>
        <w:adjustRightInd w:val="0"/>
        <w:spacing w:line="400" w:lineRule="exact"/>
        <w:jc w:val="left"/>
        <w:rPr>
          <w:del w:id="831" w:author="Gooraye" w:date="2016-01-11T15:46:18Z"/>
          <w:rFonts w:cs="楷体" w:asciiTheme="minorEastAsia" w:hAnsiTheme="minorEastAsia" w:eastAsiaTheme="minorEastAsia"/>
          <w:sz w:val="21"/>
          <w:szCs w:val="21"/>
          <w:rPrChange w:id="832" w:author="刀手" w:date="2015-11-13T00:55:00Z">
            <w:rPr>
              <w:del w:id="833" w:author="Gooraye" w:date="2016-01-11T15:46:18Z"/>
              <w:rFonts w:ascii="楷体" w:hAnsi="楷体" w:eastAsia="楷体" w:cs="楷体"/>
              <w:sz w:val="21"/>
              <w:szCs w:val="21"/>
            </w:rPr>
          </w:rPrChange>
        </w:rPr>
      </w:pPr>
      <w:del w:id="834" w:author="Gooraye" w:date="2016-01-11T15:46:18Z">
        <w:r>
          <w:rPr>
            <w:rFonts w:hint="eastAsia" w:cs="楷体" w:asciiTheme="minorEastAsia" w:hAnsiTheme="minorEastAsia" w:eastAsiaTheme="minorEastAsia"/>
            <w:sz w:val="21"/>
            <w:szCs w:val="21"/>
            <w:rPrChange w:id="835" w:author="刀手" w:date="2015-11-13T00:55:00Z">
              <w:rPr>
                <w:rFonts w:hint="eastAsia" w:ascii="楷体" w:hAnsi="楷体" w:eastAsia="楷体" w:cs="楷体"/>
                <w:sz w:val="21"/>
                <w:szCs w:val="21"/>
              </w:rPr>
            </w:rPrChange>
          </w:rPr>
          <w:delText>[</w:delText>
        </w:r>
      </w:del>
      <w:del w:id="837" w:author="Gooraye" w:date="2016-01-11T15:46:18Z">
        <w:r>
          <w:rPr>
            <w:rFonts w:hint="eastAsia" w:cs="楷体" w:asciiTheme="minorEastAsia" w:hAnsiTheme="minorEastAsia" w:eastAsiaTheme="minorEastAsia"/>
            <w:sz w:val="21"/>
            <w:szCs w:val="21"/>
            <w:rPrChange w:id="838" w:author="刀手" w:date="2015-11-13T00:55:00Z">
              <w:rPr>
                <w:rFonts w:hint="eastAsia" w:ascii="楷体" w:hAnsi="楷体" w:eastAsia="楷体" w:cs="楷体"/>
                <w:sz w:val="21"/>
                <w:szCs w:val="21"/>
              </w:rPr>
            </w:rPrChange>
          </w:rPr>
          <w:delText>4</w:delText>
        </w:r>
      </w:del>
      <w:del w:id="840" w:author="Gooraye" w:date="2016-01-11T15:46:18Z">
        <w:r>
          <w:rPr>
            <w:rFonts w:hint="eastAsia" w:cs="楷体" w:asciiTheme="minorEastAsia" w:hAnsiTheme="minorEastAsia" w:eastAsiaTheme="minorEastAsia"/>
            <w:sz w:val="21"/>
            <w:szCs w:val="21"/>
            <w:rPrChange w:id="841" w:author="刀手" w:date="2015-11-13T00:55:00Z">
              <w:rPr>
                <w:rFonts w:hint="eastAsia" w:ascii="楷体" w:hAnsi="楷体" w:eastAsia="楷体" w:cs="楷体"/>
                <w:sz w:val="21"/>
                <w:szCs w:val="21"/>
              </w:rPr>
            </w:rPrChange>
          </w:rPr>
          <w:delText xml:space="preserve">] </w:delText>
        </w:r>
      </w:del>
      <w:del w:id="843" w:author="Gooraye" w:date="2016-01-11T15:46:18Z">
        <w:r>
          <w:rPr>
            <w:rFonts w:hint="eastAsia" w:cs="楷体" w:asciiTheme="minorEastAsia" w:hAnsiTheme="minorEastAsia" w:eastAsiaTheme="minorEastAsia"/>
            <w:sz w:val="21"/>
            <w:szCs w:val="21"/>
            <w:rPrChange w:id="844" w:author="刀手" w:date="2015-11-13T00:55:00Z">
              <w:rPr>
                <w:rFonts w:hint="eastAsia" w:ascii="楷体" w:hAnsi="楷体" w:eastAsia="楷体" w:cs="楷体"/>
                <w:sz w:val="21"/>
                <w:szCs w:val="21"/>
              </w:rPr>
            </w:rPrChange>
          </w:rPr>
          <w:delText>廖汝鹏，蔡泽锋，闾晓晨，郑学仁；一种图像缩放的简化双线性插值电路；微电子学与计算机；</w:delText>
        </w:r>
      </w:del>
      <w:del w:id="846" w:author="Gooraye" w:date="2016-01-11T15:46:18Z">
        <w:r>
          <w:rPr>
            <w:rFonts w:hint="eastAsia" w:cs="楷体" w:asciiTheme="minorEastAsia" w:hAnsiTheme="minorEastAsia" w:eastAsiaTheme="minorEastAsia"/>
            <w:sz w:val="21"/>
            <w:szCs w:val="21"/>
            <w:rPrChange w:id="847" w:author="刀手" w:date="2015-11-13T00:55:00Z">
              <w:rPr>
                <w:rFonts w:hint="eastAsia" w:ascii="楷体" w:hAnsi="楷体" w:eastAsia="楷体" w:cs="楷体"/>
                <w:sz w:val="21"/>
                <w:szCs w:val="21"/>
              </w:rPr>
            </w:rPrChange>
          </w:rPr>
          <w:delText>2009</w:delText>
        </w:r>
      </w:del>
      <w:del w:id="849" w:author="Gooraye" w:date="2016-01-11T15:46:18Z">
        <w:r>
          <w:rPr>
            <w:rFonts w:hint="eastAsia" w:cs="楷体" w:asciiTheme="minorEastAsia" w:hAnsiTheme="minorEastAsia" w:eastAsiaTheme="minorEastAsia"/>
            <w:sz w:val="21"/>
            <w:szCs w:val="21"/>
            <w:rPrChange w:id="850" w:author="刀手" w:date="2015-11-13T00:55:00Z">
              <w:rPr>
                <w:rFonts w:hint="eastAsia" w:ascii="楷体" w:hAnsi="楷体" w:eastAsia="楷体" w:cs="楷体"/>
                <w:sz w:val="21"/>
                <w:szCs w:val="21"/>
              </w:rPr>
            </w:rPrChange>
          </w:rPr>
          <w:delText>年</w:delText>
        </w:r>
      </w:del>
      <w:del w:id="852" w:author="Gooraye" w:date="2016-01-11T15:46:18Z">
        <w:r>
          <w:rPr>
            <w:rFonts w:hint="eastAsia" w:cs="楷体" w:asciiTheme="minorEastAsia" w:hAnsiTheme="minorEastAsia" w:eastAsiaTheme="minorEastAsia"/>
            <w:sz w:val="21"/>
            <w:szCs w:val="21"/>
            <w:rPrChange w:id="853" w:author="刀手" w:date="2015-11-13T00:55:00Z">
              <w:rPr>
                <w:rFonts w:hint="eastAsia" w:ascii="楷体" w:hAnsi="楷体" w:eastAsia="楷体" w:cs="楷体"/>
                <w:sz w:val="21"/>
                <w:szCs w:val="21"/>
              </w:rPr>
            </w:rPrChange>
          </w:rPr>
          <w:delText>12</w:delText>
        </w:r>
      </w:del>
      <w:del w:id="855" w:author="Gooraye" w:date="2016-01-11T15:46:18Z">
        <w:r>
          <w:rPr>
            <w:rFonts w:hint="eastAsia" w:cs="楷体" w:asciiTheme="minorEastAsia" w:hAnsiTheme="minorEastAsia" w:eastAsiaTheme="minorEastAsia"/>
            <w:sz w:val="21"/>
            <w:szCs w:val="21"/>
            <w:rPrChange w:id="856" w:author="刀手" w:date="2015-11-13T00:55:00Z">
              <w:rPr>
                <w:rFonts w:hint="eastAsia" w:ascii="楷体" w:hAnsi="楷体" w:eastAsia="楷体" w:cs="楷体"/>
                <w:sz w:val="21"/>
                <w:szCs w:val="21"/>
              </w:rPr>
            </w:rPrChange>
          </w:rPr>
          <w:delText>期</w:delText>
        </w:r>
      </w:del>
    </w:p>
    <w:p>
      <w:pPr>
        <w:autoSpaceDE w:val="0"/>
        <w:autoSpaceDN w:val="0"/>
        <w:adjustRightInd w:val="0"/>
        <w:spacing w:line="400" w:lineRule="exact"/>
        <w:jc w:val="left"/>
        <w:rPr>
          <w:del w:id="858" w:author="Gooraye" w:date="2016-01-11T15:46:18Z"/>
          <w:rFonts w:cs="楷体" w:asciiTheme="minorEastAsia" w:hAnsiTheme="minorEastAsia" w:eastAsiaTheme="minorEastAsia"/>
          <w:sz w:val="21"/>
          <w:szCs w:val="21"/>
          <w:rPrChange w:id="859" w:author="刀手" w:date="2015-11-13T00:55:00Z">
            <w:rPr>
              <w:del w:id="860" w:author="Gooraye" w:date="2016-01-11T15:46:18Z"/>
              <w:rFonts w:ascii="楷体" w:hAnsi="楷体" w:eastAsia="楷体" w:cs="楷体"/>
              <w:sz w:val="21"/>
              <w:szCs w:val="21"/>
            </w:rPr>
          </w:rPrChange>
        </w:rPr>
      </w:pPr>
      <w:del w:id="861" w:author="Gooraye" w:date="2016-01-11T15:46:18Z">
        <w:r>
          <w:rPr>
            <w:rFonts w:hint="eastAsia" w:cs="楷体" w:asciiTheme="minorEastAsia" w:hAnsiTheme="minorEastAsia" w:eastAsiaTheme="minorEastAsia"/>
            <w:sz w:val="21"/>
            <w:szCs w:val="21"/>
            <w:rPrChange w:id="862" w:author="刀手" w:date="2015-11-13T00:55:00Z">
              <w:rPr>
                <w:rFonts w:hint="eastAsia" w:ascii="楷体" w:hAnsi="楷体" w:eastAsia="楷体" w:cs="楷体"/>
                <w:sz w:val="21"/>
                <w:szCs w:val="21"/>
              </w:rPr>
            </w:rPrChange>
          </w:rPr>
          <w:delText>[</w:delText>
        </w:r>
      </w:del>
      <w:del w:id="864" w:author="Gooraye" w:date="2016-01-11T15:46:18Z">
        <w:r>
          <w:rPr>
            <w:rFonts w:hint="eastAsia" w:cs="楷体" w:asciiTheme="minorEastAsia" w:hAnsiTheme="minorEastAsia" w:eastAsiaTheme="minorEastAsia"/>
            <w:sz w:val="21"/>
            <w:szCs w:val="21"/>
            <w:rPrChange w:id="865" w:author="刀手" w:date="2015-11-13T00:55:00Z">
              <w:rPr>
                <w:rFonts w:hint="eastAsia" w:ascii="楷体" w:hAnsi="楷体" w:eastAsia="楷体" w:cs="楷体"/>
                <w:sz w:val="21"/>
                <w:szCs w:val="21"/>
              </w:rPr>
            </w:rPrChange>
          </w:rPr>
          <w:delText>5</w:delText>
        </w:r>
      </w:del>
      <w:del w:id="867" w:author="Gooraye" w:date="2016-01-11T15:46:18Z">
        <w:r>
          <w:rPr>
            <w:rFonts w:hint="eastAsia" w:cs="楷体" w:asciiTheme="minorEastAsia" w:hAnsiTheme="minorEastAsia" w:eastAsiaTheme="minorEastAsia"/>
            <w:sz w:val="21"/>
            <w:szCs w:val="21"/>
            <w:rPrChange w:id="868" w:author="刀手" w:date="2015-11-13T00:55:00Z">
              <w:rPr>
                <w:rFonts w:hint="eastAsia" w:ascii="楷体" w:hAnsi="楷体" w:eastAsia="楷体" w:cs="楷体"/>
                <w:sz w:val="21"/>
                <w:szCs w:val="21"/>
              </w:rPr>
            </w:rPrChange>
          </w:rPr>
          <w:delText xml:space="preserve">] </w:delText>
        </w:r>
      </w:del>
      <w:del w:id="870" w:author="Gooraye" w:date="2016-01-11T15:46:18Z">
        <w:r>
          <w:rPr>
            <w:rFonts w:hint="eastAsia" w:cs="楷体" w:asciiTheme="minorEastAsia" w:hAnsiTheme="minorEastAsia" w:eastAsiaTheme="minorEastAsia"/>
            <w:sz w:val="21"/>
            <w:szCs w:val="21"/>
            <w:rPrChange w:id="871" w:author="刀手" w:date="2015-11-13T00:55:00Z">
              <w:rPr>
                <w:rFonts w:hint="eastAsia" w:ascii="楷体" w:hAnsi="楷体" w:eastAsia="楷体" w:cs="楷体"/>
                <w:sz w:val="21"/>
                <w:szCs w:val="21"/>
              </w:rPr>
            </w:rPrChange>
          </w:rPr>
          <w:delText>王杰，李洪兴，王加银，苗志宏；一种图像快速线性插值的实现方案与分析；电子学报；</w:delText>
        </w:r>
      </w:del>
      <w:del w:id="873" w:author="Gooraye" w:date="2016-01-11T15:46:18Z">
        <w:r>
          <w:rPr>
            <w:rFonts w:hint="eastAsia" w:cs="楷体" w:asciiTheme="minorEastAsia" w:hAnsiTheme="minorEastAsia" w:eastAsiaTheme="minorEastAsia"/>
            <w:sz w:val="21"/>
            <w:szCs w:val="21"/>
            <w:rPrChange w:id="874" w:author="刀手" w:date="2015-11-13T00:55:00Z">
              <w:rPr>
                <w:rFonts w:hint="eastAsia" w:ascii="楷体" w:hAnsi="楷体" w:eastAsia="楷体" w:cs="楷体"/>
                <w:sz w:val="21"/>
                <w:szCs w:val="21"/>
              </w:rPr>
            </w:rPrChange>
          </w:rPr>
          <w:delText>2009</w:delText>
        </w:r>
      </w:del>
      <w:del w:id="876" w:author="Gooraye" w:date="2016-01-11T15:46:18Z">
        <w:r>
          <w:rPr>
            <w:rFonts w:hint="eastAsia" w:cs="楷体" w:asciiTheme="minorEastAsia" w:hAnsiTheme="minorEastAsia" w:eastAsiaTheme="minorEastAsia"/>
            <w:sz w:val="21"/>
            <w:szCs w:val="21"/>
            <w:rPrChange w:id="877" w:author="刀手" w:date="2015-11-13T00:55:00Z">
              <w:rPr>
                <w:rFonts w:hint="eastAsia" w:ascii="楷体" w:hAnsi="楷体" w:eastAsia="楷体" w:cs="楷体"/>
                <w:sz w:val="21"/>
                <w:szCs w:val="21"/>
              </w:rPr>
            </w:rPrChange>
          </w:rPr>
          <w:delText>年</w:delText>
        </w:r>
      </w:del>
      <w:del w:id="879" w:author="Gooraye" w:date="2016-01-11T15:46:18Z">
        <w:r>
          <w:rPr>
            <w:rFonts w:hint="eastAsia" w:cs="楷体" w:asciiTheme="minorEastAsia" w:hAnsiTheme="minorEastAsia" w:eastAsiaTheme="minorEastAsia"/>
            <w:sz w:val="21"/>
            <w:szCs w:val="21"/>
            <w:rPrChange w:id="880" w:author="刀手" w:date="2015-11-13T00:55:00Z">
              <w:rPr>
                <w:rFonts w:hint="eastAsia" w:ascii="楷体" w:hAnsi="楷体" w:eastAsia="楷体" w:cs="楷体"/>
                <w:sz w:val="21"/>
                <w:szCs w:val="21"/>
              </w:rPr>
            </w:rPrChange>
          </w:rPr>
          <w:delText>7</w:delText>
        </w:r>
      </w:del>
      <w:del w:id="882" w:author="Gooraye" w:date="2016-01-11T15:46:18Z">
        <w:r>
          <w:rPr>
            <w:rFonts w:hint="eastAsia" w:cs="楷体" w:asciiTheme="minorEastAsia" w:hAnsiTheme="minorEastAsia" w:eastAsiaTheme="minorEastAsia"/>
            <w:sz w:val="21"/>
            <w:szCs w:val="21"/>
            <w:rPrChange w:id="883" w:author="刀手" w:date="2015-11-13T00:55:00Z">
              <w:rPr>
                <w:rFonts w:hint="eastAsia" w:ascii="楷体" w:hAnsi="楷体" w:eastAsia="楷体" w:cs="楷体"/>
                <w:sz w:val="21"/>
                <w:szCs w:val="21"/>
              </w:rPr>
            </w:rPrChange>
          </w:rPr>
          <w:delText>期</w:delText>
        </w:r>
      </w:del>
    </w:p>
    <w:p>
      <w:pPr>
        <w:autoSpaceDE w:val="0"/>
        <w:autoSpaceDN w:val="0"/>
        <w:adjustRightInd w:val="0"/>
        <w:spacing w:line="400" w:lineRule="exact"/>
        <w:jc w:val="left"/>
        <w:rPr>
          <w:del w:id="885" w:author="Gooraye" w:date="2016-01-11T15:46:18Z"/>
          <w:rFonts w:cs="楷体" w:asciiTheme="minorEastAsia" w:hAnsiTheme="minorEastAsia" w:eastAsiaTheme="minorEastAsia"/>
          <w:sz w:val="21"/>
          <w:szCs w:val="21"/>
          <w:rPrChange w:id="886" w:author="刀手" w:date="2015-11-13T00:55:00Z">
            <w:rPr>
              <w:del w:id="887" w:author="Gooraye" w:date="2016-01-11T15:46:18Z"/>
              <w:rFonts w:ascii="楷体" w:hAnsi="楷体" w:eastAsia="楷体" w:cs="楷体"/>
              <w:sz w:val="21"/>
              <w:szCs w:val="21"/>
            </w:rPr>
          </w:rPrChange>
        </w:rPr>
      </w:pPr>
      <w:del w:id="888" w:author="Gooraye" w:date="2016-01-11T15:46:18Z">
        <w:r>
          <w:rPr>
            <w:rFonts w:hint="eastAsia" w:cs="楷体" w:asciiTheme="minorEastAsia" w:hAnsiTheme="minorEastAsia" w:eastAsiaTheme="minorEastAsia"/>
            <w:sz w:val="21"/>
            <w:szCs w:val="21"/>
            <w:rPrChange w:id="889" w:author="刀手" w:date="2015-11-13T00:55:00Z">
              <w:rPr>
                <w:rFonts w:hint="eastAsia" w:ascii="楷体" w:hAnsi="楷体" w:eastAsia="楷体" w:cs="楷体"/>
                <w:sz w:val="21"/>
                <w:szCs w:val="21"/>
              </w:rPr>
            </w:rPrChange>
          </w:rPr>
          <w:delText>[</w:delText>
        </w:r>
      </w:del>
      <w:del w:id="891" w:author="Gooraye" w:date="2016-01-11T15:46:18Z">
        <w:r>
          <w:rPr>
            <w:rFonts w:hint="eastAsia" w:cs="楷体" w:asciiTheme="minorEastAsia" w:hAnsiTheme="minorEastAsia" w:eastAsiaTheme="minorEastAsia"/>
            <w:sz w:val="21"/>
            <w:szCs w:val="21"/>
            <w:rPrChange w:id="892" w:author="刀手" w:date="2015-11-13T00:55:00Z">
              <w:rPr>
                <w:rFonts w:hint="eastAsia" w:ascii="楷体" w:hAnsi="楷体" w:eastAsia="楷体" w:cs="楷体"/>
                <w:sz w:val="21"/>
                <w:szCs w:val="21"/>
              </w:rPr>
            </w:rPrChange>
          </w:rPr>
          <w:delText>6</w:delText>
        </w:r>
      </w:del>
      <w:del w:id="894" w:author="Gooraye" w:date="2016-01-11T15:46:18Z">
        <w:r>
          <w:rPr>
            <w:rFonts w:hint="eastAsia" w:cs="楷体" w:asciiTheme="minorEastAsia" w:hAnsiTheme="minorEastAsia" w:eastAsiaTheme="minorEastAsia"/>
            <w:sz w:val="21"/>
            <w:szCs w:val="21"/>
            <w:rPrChange w:id="895" w:author="刀手" w:date="2015-11-13T00:55:00Z">
              <w:rPr>
                <w:rFonts w:hint="eastAsia" w:ascii="楷体" w:hAnsi="楷体" w:eastAsia="楷体" w:cs="楷体"/>
                <w:sz w:val="21"/>
                <w:szCs w:val="21"/>
              </w:rPr>
            </w:rPrChange>
          </w:rPr>
          <w:delText xml:space="preserve">] </w:delText>
        </w:r>
      </w:del>
      <w:del w:id="897" w:author="Gooraye" w:date="2016-01-11T15:46:18Z">
        <w:r>
          <w:rPr>
            <w:rFonts w:hint="eastAsia" w:cs="楷体" w:asciiTheme="minorEastAsia" w:hAnsiTheme="minorEastAsia" w:eastAsiaTheme="minorEastAsia"/>
            <w:sz w:val="21"/>
            <w:szCs w:val="21"/>
            <w:rPrChange w:id="898" w:author="刀手" w:date="2015-11-13T00:55:00Z">
              <w:rPr>
                <w:rFonts w:hint="eastAsia" w:ascii="楷体" w:hAnsi="楷体" w:eastAsia="楷体" w:cs="楷体"/>
                <w:sz w:val="21"/>
                <w:szCs w:val="21"/>
              </w:rPr>
            </w:rPrChange>
          </w:rPr>
          <w:delText>高放，赵杰；一种改进的线性图像插值算法；电子设计工程；</w:delText>
        </w:r>
      </w:del>
      <w:del w:id="900" w:author="Gooraye" w:date="2016-01-11T15:46:18Z">
        <w:r>
          <w:rPr>
            <w:rFonts w:hint="eastAsia" w:cs="楷体" w:asciiTheme="minorEastAsia" w:hAnsiTheme="minorEastAsia" w:eastAsiaTheme="minorEastAsia"/>
            <w:sz w:val="21"/>
            <w:szCs w:val="21"/>
            <w:rPrChange w:id="901" w:author="刀手" w:date="2015-11-13T00:55:00Z">
              <w:rPr>
                <w:rFonts w:hint="eastAsia" w:ascii="楷体" w:hAnsi="楷体" w:eastAsia="楷体" w:cs="楷体"/>
                <w:sz w:val="21"/>
                <w:szCs w:val="21"/>
              </w:rPr>
            </w:rPrChange>
          </w:rPr>
          <w:delText>2012</w:delText>
        </w:r>
      </w:del>
      <w:del w:id="903" w:author="Gooraye" w:date="2016-01-11T15:46:18Z">
        <w:r>
          <w:rPr>
            <w:rFonts w:hint="eastAsia" w:cs="楷体" w:asciiTheme="minorEastAsia" w:hAnsiTheme="minorEastAsia" w:eastAsiaTheme="minorEastAsia"/>
            <w:sz w:val="21"/>
            <w:szCs w:val="21"/>
            <w:rPrChange w:id="904" w:author="刀手" w:date="2015-11-13T00:55:00Z">
              <w:rPr>
                <w:rFonts w:hint="eastAsia" w:ascii="楷体" w:hAnsi="楷体" w:eastAsia="楷体" w:cs="楷体"/>
                <w:sz w:val="21"/>
                <w:szCs w:val="21"/>
              </w:rPr>
            </w:rPrChange>
          </w:rPr>
          <w:delText>年</w:delText>
        </w:r>
      </w:del>
      <w:del w:id="906" w:author="Gooraye" w:date="2016-01-11T15:46:18Z">
        <w:r>
          <w:rPr>
            <w:rFonts w:hint="eastAsia" w:cs="楷体" w:asciiTheme="minorEastAsia" w:hAnsiTheme="minorEastAsia" w:eastAsiaTheme="minorEastAsia"/>
            <w:sz w:val="21"/>
            <w:szCs w:val="21"/>
            <w:rPrChange w:id="907" w:author="刀手" w:date="2015-11-13T00:55:00Z">
              <w:rPr>
                <w:rFonts w:hint="eastAsia" w:ascii="楷体" w:hAnsi="楷体" w:eastAsia="楷体" w:cs="楷体"/>
                <w:sz w:val="21"/>
                <w:szCs w:val="21"/>
              </w:rPr>
            </w:rPrChange>
          </w:rPr>
          <w:delText>15</w:delText>
        </w:r>
      </w:del>
      <w:del w:id="909" w:author="Gooraye" w:date="2016-01-11T15:46:18Z">
        <w:r>
          <w:rPr>
            <w:rFonts w:hint="eastAsia" w:cs="楷体" w:asciiTheme="minorEastAsia" w:hAnsiTheme="minorEastAsia" w:eastAsiaTheme="minorEastAsia"/>
            <w:sz w:val="21"/>
            <w:szCs w:val="21"/>
            <w:rPrChange w:id="910" w:author="刀手" w:date="2015-11-13T00:55:00Z">
              <w:rPr>
                <w:rFonts w:hint="eastAsia" w:ascii="楷体" w:hAnsi="楷体" w:eastAsia="楷体" w:cs="楷体"/>
                <w:sz w:val="21"/>
                <w:szCs w:val="21"/>
              </w:rPr>
            </w:rPrChange>
          </w:rPr>
          <w:delText>期</w:delText>
        </w:r>
      </w:del>
    </w:p>
    <w:p>
      <w:pPr>
        <w:autoSpaceDE w:val="0"/>
        <w:autoSpaceDN w:val="0"/>
        <w:adjustRightInd w:val="0"/>
        <w:spacing w:line="400" w:lineRule="exact"/>
        <w:jc w:val="left"/>
        <w:rPr>
          <w:del w:id="912" w:author="Gooraye" w:date="2016-01-11T15:46:18Z"/>
          <w:rFonts w:cs="楷体" w:asciiTheme="minorEastAsia" w:hAnsiTheme="minorEastAsia" w:eastAsiaTheme="minorEastAsia"/>
          <w:sz w:val="21"/>
          <w:szCs w:val="21"/>
          <w:rPrChange w:id="913" w:author="刀手" w:date="2015-11-13T00:55:00Z">
            <w:rPr>
              <w:del w:id="914" w:author="Gooraye" w:date="2016-01-11T15:46:18Z"/>
              <w:rFonts w:ascii="楷体" w:hAnsi="楷体" w:eastAsia="楷体" w:cs="楷体"/>
              <w:sz w:val="21"/>
              <w:szCs w:val="21"/>
            </w:rPr>
          </w:rPrChange>
        </w:rPr>
      </w:pPr>
      <w:del w:id="915" w:author="Gooraye" w:date="2016-01-11T15:46:18Z">
        <w:r>
          <w:rPr>
            <w:rFonts w:hint="eastAsia" w:cs="楷体" w:asciiTheme="minorEastAsia" w:hAnsiTheme="minorEastAsia" w:eastAsiaTheme="minorEastAsia"/>
            <w:sz w:val="21"/>
            <w:szCs w:val="21"/>
            <w:rPrChange w:id="916" w:author="刀手" w:date="2015-11-13T00:55:00Z">
              <w:rPr>
                <w:rFonts w:hint="eastAsia" w:ascii="楷体" w:hAnsi="楷体" w:eastAsia="楷体" w:cs="楷体"/>
                <w:sz w:val="21"/>
                <w:szCs w:val="21"/>
              </w:rPr>
            </w:rPrChange>
          </w:rPr>
          <w:delText>[</w:delText>
        </w:r>
      </w:del>
      <w:del w:id="918" w:author="Gooraye" w:date="2016-01-11T15:46:18Z">
        <w:r>
          <w:rPr>
            <w:rFonts w:hint="eastAsia" w:cs="楷体" w:asciiTheme="minorEastAsia" w:hAnsiTheme="minorEastAsia" w:eastAsiaTheme="minorEastAsia"/>
            <w:sz w:val="21"/>
            <w:szCs w:val="21"/>
            <w:rPrChange w:id="919" w:author="刀手" w:date="2015-11-13T00:55:00Z">
              <w:rPr>
                <w:rFonts w:hint="eastAsia" w:ascii="楷体" w:hAnsi="楷体" w:eastAsia="楷体" w:cs="楷体"/>
                <w:sz w:val="21"/>
                <w:szCs w:val="21"/>
              </w:rPr>
            </w:rPrChange>
          </w:rPr>
          <w:delText>7</w:delText>
        </w:r>
      </w:del>
      <w:del w:id="921" w:author="Gooraye" w:date="2016-01-11T15:46:18Z">
        <w:r>
          <w:rPr>
            <w:rFonts w:hint="eastAsia" w:cs="楷体" w:asciiTheme="minorEastAsia" w:hAnsiTheme="minorEastAsia" w:eastAsiaTheme="minorEastAsia"/>
            <w:sz w:val="21"/>
            <w:szCs w:val="21"/>
            <w:rPrChange w:id="922" w:author="刀手" w:date="2015-11-13T00:55:00Z">
              <w:rPr>
                <w:rFonts w:hint="eastAsia" w:ascii="楷体" w:hAnsi="楷体" w:eastAsia="楷体" w:cs="楷体"/>
                <w:sz w:val="21"/>
                <w:szCs w:val="21"/>
              </w:rPr>
            </w:rPrChange>
          </w:rPr>
          <w:delText xml:space="preserve">] </w:delText>
        </w:r>
      </w:del>
      <w:del w:id="924" w:author="Gooraye" w:date="2016-01-11T15:46:18Z">
        <w:r>
          <w:rPr>
            <w:rFonts w:hint="eastAsia" w:cs="楷体" w:asciiTheme="minorEastAsia" w:hAnsiTheme="minorEastAsia" w:eastAsiaTheme="minorEastAsia"/>
            <w:sz w:val="21"/>
            <w:szCs w:val="21"/>
            <w:rPrChange w:id="925" w:author="刀手" w:date="2015-11-13T00:55:00Z">
              <w:rPr>
                <w:rFonts w:hint="eastAsia" w:ascii="楷体" w:hAnsi="楷体" w:eastAsia="楷体" w:cs="楷体"/>
                <w:sz w:val="21"/>
                <w:szCs w:val="21"/>
              </w:rPr>
            </w:rPrChange>
          </w:rPr>
          <w:delText>陈高波，刘海燕，商胜武一类双线性规划的线性逼近算法；西南交通大学学报；</w:delText>
        </w:r>
      </w:del>
      <w:del w:id="927" w:author="Gooraye" w:date="2016-01-11T15:46:18Z">
        <w:r>
          <w:rPr>
            <w:rFonts w:hint="eastAsia" w:cs="楷体" w:asciiTheme="minorEastAsia" w:hAnsiTheme="minorEastAsia" w:eastAsiaTheme="minorEastAsia"/>
            <w:sz w:val="21"/>
            <w:szCs w:val="21"/>
            <w:rPrChange w:id="928" w:author="刀手" w:date="2015-11-13T00:55:00Z">
              <w:rPr>
                <w:rFonts w:hint="eastAsia" w:ascii="楷体" w:hAnsi="楷体" w:eastAsia="楷体" w:cs="楷体"/>
                <w:sz w:val="21"/>
                <w:szCs w:val="21"/>
              </w:rPr>
            </w:rPrChange>
          </w:rPr>
          <w:delText>2002</w:delText>
        </w:r>
      </w:del>
      <w:del w:id="930" w:author="Gooraye" w:date="2016-01-11T15:46:18Z">
        <w:r>
          <w:rPr>
            <w:rFonts w:hint="eastAsia" w:cs="楷体" w:asciiTheme="minorEastAsia" w:hAnsiTheme="minorEastAsia" w:eastAsiaTheme="minorEastAsia"/>
            <w:sz w:val="21"/>
            <w:szCs w:val="21"/>
            <w:rPrChange w:id="931" w:author="刀手" w:date="2015-11-13T00:55:00Z">
              <w:rPr>
                <w:rFonts w:hint="eastAsia" w:ascii="楷体" w:hAnsi="楷体" w:eastAsia="楷体" w:cs="楷体"/>
                <w:sz w:val="21"/>
                <w:szCs w:val="21"/>
              </w:rPr>
            </w:rPrChange>
          </w:rPr>
          <w:delText>年</w:delText>
        </w:r>
      </w:del>
      <w:del w:id="933" w:author="Gooraye" w:date="2016-01-11T15:46:18Z">
        <w:r>
          <w:rPr>
            <w:rFonts w:hint="eastAsia" w:cs="楷体" w:asciiTheme="minorEastAsia" w:hAnsiTheme="minorEastAsia" w:eastAsiaTheme="minorEastAsia"/>
            <w:sz w:val="21"/>
            <w:szCs w:val="21"/>
            <w:rPrChange w:id="934" w:author="刀手" w:date="2015-11-13T00:55:00Z">
              <w:rPr>
                <w:rFonts w:hint="eastAsia" w:ascii="楷体" w:hAnsi="楷体" w:eastAsia="楷体" w:cs="楷体"/>
                <w:sz w:val="21"/>
                <w:szCs w:val="21"/>
              </w:rPr>
            </w:rPrChange>
          </w:rPr>
          <w:delText>5</w:delText>
        </w:r>
      </w:del>
      <w:del w:id="936" w:author="Gooraye" w:date="2016-01-11T15:46:18Z">
        <w:r>
          <w:rPr>
            <w:rFonts w:hint="eastAsia" w:cs="楷体" w:asciiTheme="minorEastAsia" w:hAnsiTheme="minorEastAsia" w:eastAsiaTheme="minorEastAsia"/>
            <w:sz w:val="21"/>
            <w:szCs w:val="21"/>
            <w:rPrChange w:id="937" w:author="刀手" w:date="2015-11-13T00:55:00Z">
              <w:rPr>
                <w:rFonts w:hint="eastAsia" w:ascii="楷体" w:hAnsi="楷体" w:eastAsia="楷体" w:cs="楷体"/>
                <w:sz w:val="21"/>
                <w:szCs w:val="21"/>
              </w:rPr>
            </w:rPrChange>
          </w:rPr>
          <w:delText>期</w:delText>
        </w:r>
      </w:del>
    </w:p>
    <w:p>
      <w:pPr>
        <w:autoSpaceDE w:val="0"/>
        <w:autoSpaceDN w:val="0"/>
        <w:adjustRightInd w:val="0"/>
        <w:spacing w:line="400" w:lineRule="exact"/>
        <w:jc w:val="left"/>
        <w:rPr>
          <w:del w:id="939" w:author="Gooraye" w:date="2016-01-11T15:46:18Z"/>
          <w:rFonts w:cs="楷体" w:asciiTheme="minorEastAsia" w:hAnsiTheme="minorEastAsia" w:eastAsiaTheme="minorEastAsia"/>
          <w:sz w:val="21"/>
          <w:szCs w:val="21"/>
          <w:rPrChange w:id="940" w:author="刀手" w:date="2015-11-13T00:55:00Z">
            <w:rPr>
              <w:del w:id="941" w:author="Gooraye" w:date="2016-01-11T15:46:18Z"/>
              <w:rFonts w:ascii="楷体" w:hAnsi="楷体" w:eastAsia="楷体" w:cs="楷体"/>
              <w:sz w:val="21"/>
              <w:szCs w:val="21"/>
            </w:rPr>
          </w:rPrChange>
        </w:rPr>
      </w:pPr>
      <w:del w:id="942" w:author="Gooraye" w:date="2016-01-11T15:46:18Z">
        <w:r>
          <w:rPr>
            <w:rFonts w:hint="eastAsia" w:cs="楷体" w:asciiTheme="minorEastAsia" w:hAnsiTheme="minorEastAsia" w:eastAsiaTheme="minorEastAsia"/>
            <w:sz w:val="21"/>
            <w:szCs w:val="21"/>
            <w:rPrChange w:id="943" w:author="刀手" w:date="2015-11-13T00:55:00Z">
              <w:rPr>
                <w:rFonts w:hint="eastAsia" w:ascii="楷体" w:hAnsi="楷体" w:eastAsia="楷体" w:cs="楷体"/>
                <w:sz w:val="21"/>
                <w:szCs w:val="21"/>
              </w:rPr>
            </w:rPrChange>
          </w:rPr>
          <w:delText>[</w:delText>
        </w:r>
      </w:del>
      <w:del w:id="945" w:author="Gooraye" w:date="2016-01-11T15:46:18Z">
        <w:r>
          <w:rPr>
            <w:rFonts w:hint="eastAsia" w:cs="楷体" w:asciiTheme="minorEastAsia" w:hAnsiTheme="minorEastAsia" w:eastAsiaTheme="minorEastAsia"/>
            <w:sz w:val="21"/>
            <w:szCs w:val="21"/>
            <w:rPrChange w:id="946" w:author="刀手" w:date="2015-11-13T00:55:00Z">
              <w:rPr>
                <w:rFonts w:hint="eastAsia" w:ascii="楷体" w:hAnsi="楷体" w:eastAsia="楷体" w:cs="楷体"/>
                <w:sz w:val="21"/>
                <w:szCs w:val="21"/>
              </w:rPr>
            </w:rPrChange>
          </w:rPr>
          <w:delText>8</w:delText>
        </w:r>
      </w:del>
      <w:del w:id="948" w:author="Gooraye" w:date="2016-01-11T15:46:18Z">
        <w:r>
          <w:rPr>
            <w:rFonts w:hint="eastAsia" w:cs="楷体" w:asciiTheme="minorEastAsia" w:hAnsiTheme="minorEastAsia" w:eastAsiaTheme="minorEastAsia"/>
            <w:sz w:val="21"/>
            <w:szCs w:val="21"/>
            <w:rPrChange w:id="949" w:author="刀手" w:date="2015-11-13T00:55:00Z">
              <w:rPr>
                <w:rFonts w:hint="eastAsia" w:ascii="楷体" w:hAnsi="楷体" w:eastAsia="楷体" w:cs="楷体"/>
                <w:sz w:val="21"/>
                <w:szCs w:val="21"/>
              </w:rPr>
            </w:rPrChange>
          </w:rPr>
          <w:delText xml:space="preserve">] </w:delText>
        </w:r>
      </w:del>
      <w:del w:id="951" w:author="Gooraye" w:date="2016-01-11T15:46:18Z">
        <w:r>
          <w:rPr>
            <w:rFonts w:hint="eastAsia" w:cs="楷体" w:asciiTheme="minorEastAsia" w:hAnsiTheme="minorEastAsia" w:eastAsiaTheme="minorEastAsia"/>
            <w:sz w:val="21"/>
            <w:szCs w:val="21"/>
            <w:rPrChange w:id="952" w:author="刀手" w:date="2015-11-13T00:55:00Z">
              <w:rPr>
                <w:rFonts w:hint="eastAsia" w:ascii="楷体" w:hAnsi="楷体" w:eastAsia="楷体" w:cs="楷体"/>
                <w:sz w:val="21"/>
                <w:szCs w:val="21"/>
              </w:rPr>
            </w:rPrChange>
          </w:rPr>
          <w:delText>张志江；线性双层规划的性质和算法研究；山东大学；</w:delText>
        </w:r>
      </w:del>
      <w:del w:id="954" w:author="Gooraye" w:date="2016-01-11T15:46:18Z">
        <w:r>
          <w:rPr>
            <w:rFonts w:hint="eastAsia" w:cs="楷体" w:asciiTheme="minorEastAsia" w:hAnsiTheme="minorEastAsia" w:eastAsiaTheme="minorEastAsia"/>
            <w:sz w:val="21"/>
            <w:szCs w:val="21"/>
            <w:rPrChange w:id="955" w:author="刀手" w:date="2015-11-13T00:55:00Z">
              <w:rPr>
                <w:rFonts w:hint="eastAsia" w:ascii="楷体" w:hAnsi="楷体" w:eastAsia="楷体" w:cs="楷体"/>
                <w:sz w:val="21"/>
                <w:szCs w:val="21"/>
              </w:rPr>
            </w:rPrChange>
          </w:rPr>
          <w:delText>2008</w:delText>
        </w:r>
      </w:del>
      <w:del w:id="957" w:author="Gooraye" w:date="2016-01-11T15:46:18Z">
        <w:r>
          <w:rPr>
            <w:rFonts w:hint="eastAsia" w:cs="楷体" w:asciiTheme="minorEastAsia" w:hAnsiTheme="minorEastAsia" w:eastAsiaTheme="minorEastAsia"/>
            <w:sz w:val="21"/>
            <w:szCs w:val="21"/>
            <w:rPrChange w:id="958" w:author="刀手" w:date="2015-11-13T00:55:00Z">
              <w:rPr>
                <w:rFonts w:hint="eastAsia" w:ascii="楷体" w:hAnsi="楷体" w:eastAsia="楷体" w:cs="楷体"/>
                <w:sz w:val="21"/>
                <w:szCs w:val="21"/>
              </w:rPr>
            </w:rPrChange>
          </w:rPr>
          <w:delText>年</w:delText>
        </w:r>
      </w:del>
    </w:p>
    <w:p>
      <w:pPr>
        <w:autoSpaceDE w:val="0"/>
        <w:autoSpaceDN w:val="0"/>
        <w:adjustRightInd w:val="0"/>
        <w:spacing w:line="400" w:lineRule="exact"/>
        <w:jc w:val="left"/>
        <w:rPr>
          <w:del w:id="960" w:author="Gooraye" w:date="2016-01-11T15:46:18Z"/>
          <w:rFonts w:cs="楷体" w:asciiTheme="minorEastAsia" w:hAnsiTheme="minorEastAsia" w:eastAsiaTheme="minorEastAsia"/>
          <w:sz w:val="21"/>
          <w:szCs w:val="21"/>
          <w:rPrChange w:id="961" w:author="刀手" w:date="2015-11-13T00:55:00Z">
            <w:rPr>
              <w:del w:id="962" w:author="Gooraye" w:date="2016-01-11T15:46:18Z"/>
              <w:rFonts w:ascii="楷体" w:hAnsi="楷体" w:eastAsia="楷体" w:cs="楷体"/>
              <w:sz w:val="21"/>
              <w:szCs w:val="21"/>
            </w:rPr>
          </w:rPrChange>
        </w:rPr>
      </w:pPr>
      <w:del w:id="963" w:author="Gooraye" w:date="2016-01-11T15:46:18Z">
        <w:r>
          <w:rPr>
            <w:rFonts w:hint="eastAsia" w:cs="楷体" w:asciiTheme="minorEastAsia" w:hAnsiTheme="minorEastAsia" w:eastAsiaTheme="minorEastAsia"/>
            <w:sz w:val="21"/>
            <w:szCs w:val="21"/>
            <w:rPrChange w:id="964" w:author="刀手" w:date="2015-11-13T00:55:00Z">
              <w:rPr>
                <w:rFonts w:hint="eastAsia" w:ascii="楷体" w:hAnsi="楷体" w:eastAsia="楷体" w:cs="楷体"/>
                <w:sz w:val="21"/>
                <w:szCs w:val="21"/>
              </w:rPr>
            </w:rPrChange>
          </w:rPr>
          <w:delText>[</w:delText>
        </w:r>
      </w:del>
      <w:del w:id="966" w:author="Gooraye" w:date="2016-01-11T15:46:18Z">
        <w:r>
          <w:rPr>
            <w:rFonts w:hint="eastAsia" w:cs="楷体" w:asciiTheme="minorEastAsia" w:hAnsiTheme="minorEastAsia" w:eastAsiaTheme="minorEastAsia"/>
            <w:sz w:val="21"/>
            <w:szCs w:val="21"/>
            <w:rPrChange w:id="967" w:author="刀手" w:date="2015-11-13T00:55:00Z">
              <w:rPr>
                <w:rFonts w:hint="eastAsia" w:ascii="楷体" w:hAnsi="楷体" w:eastAsia="楷体" w:cs="楷体"/>
                <w:sz w:val="21"/>
                <w:szCs w:val="21"/>
              </w:rPr>
            </w:rPrChange>
          </w:rPr>
          <w:delText>9</w:delText>
        </w:r>
      </w:del>
      <w:del w:id="969" w:author="Gooraye" w:date="2016-01-11T15:46:18Z">
        <w:r>
          <w:rPr>
            <w:rFonts w:hint="eastAsia" w:cs="楷体" w:asciiTheme="minorEastAsia" w:hAnsiTheme="minorEastAsia" w:eastAsiaTheme="minorEastAsia"/>
            <w:sz w:val="21"/>
            <w:szCs w:val="21"/>
            <w:rPrChange w:id="970" w:author="刀手" w:date="2015-11-13T00:55:00Z">
              <w:rPr>
                <w:rFonts w:hint="eastAsia" w:ascii="楷体" w:hAnsi="楷体" w:eastAsia="楷体" w:cs="楷体"/>
                <w:sz w:val="21"/>
                <w:szCs w:val="21"/>
              </w:rPr>
            </w:rPrChange>
          </w:rPr>
          <w:delText xml:space="preserve">] </w:delText>
        </w:r>
      </w:del>
      <w:del w:id="972" w:author="Gooraye" w:date="2016-01-11T15:46:18Z">
        <w:r>
          <w:rPr>
            <w:rFonts w:hint="eastAsia" w:cs="楷体" w:asciiTheme="minorEastAsia" w:hAnsiTheme="minorEastAsia" w:eastAsiaTheme="minorEastAsia"/>
            <w:sz w:val="21"/>
            <w:szCs w:val="21"/>
            <w:rPrChange w:id="973" w:author="刀手" w:date="2015-11-13T00:55:00Z">
              <w:rPr>
                <w:rFonts w:hint="eastAsia" w:ascii="楷体" w:hAnsi="楷体" w:eastAsia="楷体" w:cs="楷体"/>
                <w:sz w:val="21"/>
                <w:szCs w:val="21"/>
              </w:rPr>
            </w:rPrChange>
          </w:rPr>
          <w:delText>王少波，张晓兰；关于双线性函数的几个结果；南昌工程学院学报；</w:delText>
        </w:r>
      </w:del>
      <w:del w:id="975" w:author="Gooraye" w:date="2016-01-11T15:46:18Z">
        <w:r>
          <w:rPr>
            <w:rFonts w:hint="eastAsia" w:cs="楷体" w:asciiTheme="minorEastAsia" w:hAnsiTheme="minorEastAsia" w:eastAsiaTheme="minorEastAsia"/>
            <w:sz w:val="21"/>
            <w:szCs w:val="21"/>
            <w:rPrChange w:id="976" w:author="刀手" w:date="2015-11-13T00:55:00Z">
              <w:rPr>
                <w:rFonts w:hint="eastAsia" w:ascii="楷体" w:hAnsi="楷体" w:eastAsia="楷体" w:cs="楷体"/>
                <w:sz w:val="21"/>
                <w:szCs w:val="21"/>
              </w:rPr>
            </w:rPrChange>
          </w:rPr>
          <w:delText>1994</w:delText>
        </w:r>
      </w:del>
      <w:del w:id="978" w:author="Gooraye" w:date="2016-01-11T15:46:18Z">
        <w:r>
          <w:rPr>
            <w:rFonts w:hint="eastAsia" w:cs="楷体" w:asciiTheme="minorEastAsia" w:hAnsiTheme="minorEastAsia" w:eastAsiaTheme="minorEastAsia"/>
            <w:sz w:val="21"/>
            <w:szCs w:val="21"/>
            <w:rPrChange w:id="979" w:author="刀手" w:date="2015-11-13T00:55:00Z">
              <w:rPr>
                <w:rFonts w:hint="eastAsia" w:ascii="楷体" w:hAnsi="楷体" w:eastAsia="楷体" w:cs="楷体"/>
                <w:sz w:val="21"/>
                <w:szCs w:val="21"/>
              </w:rPr>
            </w:rPrChange>
          </w:rPr>
          <w:delText>年</w:delText>
        </w:r>
      </w:del>
      <w:del w:id="981" w:author="Gooraye" w:date="2016-01-11T15:46:18Z">
        <w:r>
          <w:rPr>
            <w:rFonts w:hint="eastAsia" w:cs="楷体" w:asciiTheme="minorEastAsia" w:hAnsiTheme="minorEastAsia" w:eastAsiaTheme="minorEastAsia"/>
            <w:sz w:val="21"/>
            <w:szCs w:val="21"/>
            <w:rPrChange w:id="982" w:author="刀手" w:date="2015-11-13T00:55:00Z">
              <w:rPr>
                <w:rFonts w:hint="eastAsia" w:ascii="楷体" w:hAnsi="楷体" w:eastAsia="楷体" w:cs="楷体"/>
                <w:sz w:val="21"/>
                <w:szCs w:val="21"/>
              </w:rPr>
            </w:rPrChange>
          </w:rPr>
          <w:delText>2</w:delText>
        </w:r>
      </w:del>
      <w:del w:id="984" w:author="Gooraye" w:date="2016-01-11T15:46:18Z">
        <w:r>
          <w:rPr>
            <w:rFonts w:hint="eastAsia" w:cs="楷体" w:asciiTheme="minorEastAsia" w:hAnsiTheme="minorEastAsia" w:eastAsiaTheme="minorEastAsia"/>
            <w:sz w:val="21"/>
            <w:szCs w:val="21"/>
            <w:rPrChange w:id="985" w:author="刀手" w:date="2015-11-13T00:55:00Z">
              <w:rPr>
                <w:rFonts w:hint="eastAsia" w:ascii="楷体" w:hAnsi="楷体" w:eastAsia="楷体" w:cs="楷体"/>
                <w:sz w:val="21"/>
                <w:szCs w:val="21"/>
              </w:rPr>
            </w:rPrChange>
          </w:rPr>
          <w:delText>期</w:delText>
        </w:r>
      </w:del>
    </w:p>
    <w:p>
      <w:pPr>
        <w:rPr>
          <w:rFonts w:cs="楷体" w:asciiTheme="minorEastAsia" w:hAnsiTheme="minorEastAsia" w:eastAsiaTheme="minorEastAsia"/>
          <w:sz w:val="28"/>
          <w:szCs w:val="28"/>
          <w:rPrChange w:id="987" w:author="刀手" w:date="2015-11-13T00:55:00Z">
            <w:rPr>
              <w:rFonts w:ascii="楷体" w:hAnsi="楷体" w:eastAsia="楷体" w:cs="楷体"/>
              <w:sz w:val="28"/>
              <w:szCs w:val="28"/>
            </w:rPr>
          </w:rPrChange>
        </w:rPr>
      </w:pPr>
    </w:p>
    <w:p>
      <w:pPr>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sz w:val="28"/>
          <w:szCs w:val="28"/>
        </w:rPr>
      </w:pPr>
    </w:p>
    <w:p>
      <w:pPr>
        <w:rPr>
          <w:del w:id="988" w:author="Gooraye" w:date="2016-01-11T15:46:26Z"/>
          <w:rFonts w:ascii="楷体" w:hAnsi="楷体" w:eastAsia="楷体" w:cs="楷体"/>
          <w:sz w:val="28"/>
          <w:szCs w:val="28"/>
        </w:rPr>
      </w:pPr>
    </w:p>
    <w:p>
      <w:pPr>
        <w:rPr>
          <w:del w:id="989" w:author="Gooraye" w:date="2016-01-11T15:46:25Z"/>
          <w:rFonts w:ascii="楷体" w:hAnsi="楷体" w:eastAsia="楷体" w:cs="楷体"/>
          <w:sz w:val="28"/>
          <w:szCs w:val="28"/>
        </w:rPr>
      </w:pPr>
    </w:p>
    <w:p>
      <w:pPr>
        <w:rPr>
          <w:del w:id="990" w:author="Gooraye" w:date="2016-01-11T15:46:25Z"/>
          <w:rFonts w:ascii="楷体" w:hAnsi="楷体" w:eastAsia="楷体" w:cs="楷体"/>
          <w:sz w:val="28"/>
          <w:szCs w:val="28"/>
        </w:rPr>
      </w:pPr>
    </w:p>
    <w:p>
      <w:pPr>
        <w:rPr>
          <w:del w:id="991" w:author="Gooraye" w:date="2016-01-11T15:46:25Z"/>
          <w:rFonts w:ascii="楷体" w:hAnsi="楷体" w:eastAsia="楷体" w:cs="楷体"/>
          <w:sz w:val="28"/>
          <w:szCs w:val="28"/>
        </w:rPr>
      </w:pPr>
    </w:p>
    <w:p>
      <w:pPr>
        <w:rPr>
          <w:del w:id="992" w:author="Gooraye" w:date="2016-01-11T15:46:24Z"/>
          <w:rFonts w:ascii="楷体" w:hAnsi="楷体" w:eastAsia="楷体" w:cs="楷体"/>
          <w:sz w:val="28"/>
          <w:szCs w:val="28"/>
        </w:rPr>
      </w:pPr>
    </w:p>
    <w:p>
      <w:pPr>
        <w:rPr>
          <w:del w:id="993" w:author="Gooraye" w:date="2016-01-11T15:46:24Z"/>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sz w:val="28"/>
          <w:szCs w:val="28"/>
        </w:rPr>
      </w:pPr>
    </w:p>
    <w:p>
      <w:pPr>
        <w:outlineLvl w:val="0"/>
        <w:rPr>
          <w:b/>
          <w:sz w:val="28"/>
          <w:szCs w:val="28"/>
        </w:rPr>
      </w:pPr>
      <w:r>
        <w:rPr>
          <w:b/>
          <w:sz w:val="28"/>
          <w:szCs w:val="28"/>
        </w:rPr>
        <w:t xml:space="preserve">六、指导教师审核意见： </w:t>
      </w:r>
    </w:p>
    <w:p>
      <w:pPr/>
    </w:p>
    <w:p>
      <w:pPr/>
    </w:p>
    <w:p>
      <w:pPr/>
    </w:p>
    <w:p>
      <w:pPr>
        <w:ind w:firstLine="5520" w:firstLineChars="2300"/>
      </w:pPr>
      <w:r>
        <w:t>指导教师签字：</w:t>
      </w:r>
    </w:p>
    <w:p>
      <w:pPr>
        <w:ind w:firstLine="6240" w:firstLineChars="2600"/>
        <w:jc w:val="left"/>
        <w:rPr>
          <w:u w:val="single"/>
        </w:rPr>
      </w:pPr>
    </w:p>
    <w:p>
      <w:pPr>
        <w:jc w:val="right"/>
      </w:pPr>
      <w:r>
        <w:rPr>
          <w:u w:val="single"/>
        </w:rPr>
        <w:t xml:space="preserve">　   </w:t>
      </w:r>
      <w:r>
        <w:t>年</w:t>
      </w:r>
      <w:r>
        <w:rPr>
          <w:u w:val="single"/>
        </w:rPr>
        <w:t xml:space="preserve">　  </w:t>
      </w:r>
      <w:r>
        <w:t>月</w:t>
      </w:r>
      <w:r>
        <w:rPr>
          <w:u w:val="single"/>
        </w:rPr>
        <w:t xml:space="preserve">　  </w:t>
      </w:r>
      <w:r>
        <w:t>日</w:t>
      </w:r>
    </w:p>
    <w:p>
      <w:pPr>
        <w:outlineLvl w:val="0"/>
        <w:rPr>
          <w:b/>
          <w:sz w:val="28"/>
          <w:szCs w:val="28"/>
        </w:rPr>
      </w:pPr>
    </w:p>
    <w:p>
      <w:pPr>
        <w:outlineLvl w:val="0"/>
        <w:rPr>
          <w:b/>
          <w:sz w:val="28"/>
          <w:szCs w:val="28"/>
        </w:rPr>
      </w:pPr>
    </w:p>
    <w:p>
      <w:pPr>
        <w:outlineLvl w:val="0"/>
        <w:rPr>
          <w:b/>
          <w:sz w:val="28"/>
          <w:szCs w:val="28"/>
        </w:rPr>
      </w:pPr>
    </w:p>
    <w:p>
      <w:pPr>
        <w:outlineLvl w:val="0"/>
        <w:rPr>
          <w:b/>
          <w:sz w:val="28"/>
          <w:szCs w:val="28"/>
        </w:rPr>
      </w:pPr>
    </w:p>
    <w:p>
      <w:pPr>
        <w:outlineLvl w:val="0"/>
        <w:rPr>
          <w:b/>
          <w:sz w:val="28"/>
          <w:szCs w:val="28"/>
        </w:rPr>
      </w:pPr>
    </w:p>
    <w:p>
      <w:pPr>
        <w:outlineLvl w:val="0"/>
        <w:rPr>
          <w:b/>
          <w:sz w:val="28"/>
          <w:szCs w:val="28"/>
        </w:rPr>
      </w:pPr>
    </w:p>
    <w:p>
      <w:pPr>
        <w:outlineLvl w:val="0"/>
        <w:rPr>
          <w:b/>
          <w:sz w:val="28"/>
          <w:szCs w:val="28"/>
        </w:rPr>
      </w:pPr>
    </w:p>
    <w:p>
      <w:pPr>
        <w:outlineLvl w:val="0"/>
        <w:rPr>
          <w:b/>
          <w:sz w:val="28"/>
          <w:szCs w:val="28"/>
        </w:rPr>
      </w:pPr>
      <w:r>
        <w:rPr>
          <w:b/>
          <w:sz w:val="28"/>
          <w:szCs w:val="28"/>
        </w:rPr>
        <w:t xml:space="preserve">七、系（教研室）评议意见： </w:t>
      </w:r>
    </w:p>
    <w:p>
      <w:pPr/>
    </w:p>
    <w:p>
      <w:pPr/>
    </w:p>
    <w:p>
      <w:pPr/>
    </w:p>
    <w:p>
      <w:pPr/>
    </w:p>
    <w:p>
      <w:pPr>
        <w:ind w:firstLine="4800" w:firstLineChars="2000"/>
      </w:pPr>
      <w:r>
        <w:rPr>
          <w:rFonts w:hAnsi="宋体"/>
        </w:rPr>
        <w:t>系（教研室）主任签字：</w:t>
      </w:r>
    </w:p>
    <w:p>
      <w:pPr>
        <w:ind w:firstLine="6240" w:firstLineChars="2600"/>
        <w:jc w:val="left"/>
        <w:rPr>
          <w:u w:val="single"/>
        </w:rPr>
      </w:pPr>
    </w:p>
    <w:p>
      <w:pPr>
        <w:jc w:val="right"/>
      </w:pPr>
      <w:r>
        <w:rPr>
          <w:u w:val="single"/>
        </w:rPr>
        <w:t xml:space="preserve">　    </w:t>
      </w:r>
      <w:r>
        <w:t>年</w:t>
      </w:r>
      <w:r>
        <w:rPr>
          <w:u w:val="single"/>
        </w:rPr>
        <w:t xml:space="preserve">　  </w:t>
      </w:r>
      <w:r>
        <w:t>月</w:t>
      </w:r>
      <w:r>
        <w:rPr>
          <w:u w:val="single"/>
        </w:rPr>
        <w:t xml:space="preserve">　  </w:t>
      </w:r>
      <w:r>
        <w:rPr>
          <w:rFonts w:hAnsi="宋体"/>
        </w:rPr>
        <w:t>日</w:t>
      </w:r>
    </w:p>
    <w:p>
      <w:pPr>
        <w:jc w:val="left"/>
        <w:outlineLvl w:val="0"/>
        <w:rPr>
          <w:b/>
          <w:sz w:val="28"/>
          <w:szCs w:val="28"/>
        </w:rPr>
      </w:pPr>
    </w:p>
    <w:p>
      <w:pPr>
        <w:jc w:val="left"/>
        <w:outlineLvl w:val="0"/>
        <w:rPr>
          <w:b/>
          <w:sz w:val="28"/>
          <w:szCs w:val="28"/>
        </w:rPr>
      </w:pPr>
    </w:p>
    <w:p>
      <w:pPr>
        <w:jc w:val="left"/>
        <w:outlineLvl w:val="0"/>
        <w:rPr>
          <w:b/>
          <w:sz w:val="28"/>
          <w:szCs w:val="28"/>
        </w:rPr>
      </w:pPr>
    </w:p>
    <w:p>
      <w:pPr/>
    </w:p>
    <w:p>
      <w:pPr/>
    </w:p>
    <w:p>
      <w:pPr/>
    </w:p>
    <w:p>
      <w:pPr>
        <w:spacing w:line="400" w:lineRule="exact"/>
        <w:rPr>
          <w:color w:val="FF0000"/>
        </w:rPr>
      </w:pPr>
    </w:p>
    <w:p>
      <w:pPr/>
    </w:p>
    <w:p>
      <w:pPr>
        <w:jc w:val="left"/>
        <w:outlineLvl w:val="0"/>
        <w:rPr>
          <w:b/>
          <w:sz w:val="28"/>
          <w:szCs w:val="28"/>
        </w:rPr>
      </w:pPr>
    </w:p>
    <w:p>
      <w:pPr>
        <w:jc w:val="left"/>
        <w:outlineLvl w:val="0"/>
        <w:rPr>
          <w:b/>
          <w:sz w:val="28"/>
          <w:szCs w:val="28"/>
        </w:rPr>
      </w:pPr>
      <w:r>
        <w:rPr>
          <w:b/>
          <w:sz w:val="28"/>
          <w:szCs w:val="28"/>
        </w:rPr>
        <w:t>八、开题小组评审意见：</w:t>
      </w:r>
    </w:p>
    <w:p>
      <w:pPr/>
    </w:p>
    <w:p>
      <w:pPr>
        <w:rPr>
          <w:szCs w:val="24"/>
        </w:rPr>
      </w:pPr>
    </w:p>
    <w:p>
      <w:pPr/>
    </w:p>
    <w:p>
      <w:pPr>
        <w:ind w:firstLine="4800" w:firstLineChars="2000"/>
        <w:rPr>
          <w:u w:val="single"/>
        </w:rPr>
      </w:pPr>
      <w:r>
        <w:rPr>
          <w:rFonts w:hAnsi="宋体"/>
        </w:rPr>
        <w:t>开题小组负责人签字：</w:t>
      </w:r>
      <w:r>
        <w:rPr>
          <w:rFonts w:hAnsi="宋体"/>
          <w:u w:val="single"/>
        </w:rPr>
        <w:t>　　　　</w:t>
      </w:r>
    </w:p>
    <w:p>
      <w:pPr>
        <w:ind w:firstLine="4620"/>
        <w:rPr>
          <w:u w:val="single"/>
        </w:rPr>
      </w:pPr>
    </w:p>
    <w:p>
      <w:pPr>
        <w:ind w:firstLine="2160" w:firstLineChars="900"/>
      </w:pPr>
      <w:r>
        <w:t xml:space="preserve">　　　　　　　　　　　           </w:t>
      </w:r>
      <w:r>
        <w:rPr>
          <w:u w:val="single"/>
        </w:rPr>
        <w:t xml:space="preserve">　   </w:t>
      </w:r>
      <w:r>
        <w:t>年</w:t>
      </w:r>
      <w:r>
        <w:rPr>
          <w:u w:val="single"/>
        </w:rPr>
        <w:t xml:space="preserve">　  </w:t>
      </w:r>
      <w:r>
        <w:t>月</w:t>
      </w:r>
      <w:r>
        <w:rPr>
          <w:u w:val="single"/>
        </w:rPr>
        <w:t xml:space="preserve">　  </w:t>
      </w:r>
      <w:r>
        <w:t>日</w:t>
      </w:r>
    </w:p>
    <w:p>
      <w:pPr>
        <w:jc w:val="left"/>
        <w:rPr>
          <w:kern w:val="0"/>
        </w:rPr>
      </w:pPr>
    </w:p>
    <w:p>
      <w:pPr>
        <w:jc w:val="left"/>
        <w:rPr>
          <w:b/>
          <w:sz w:val="28"/>
          <w:szCs w:val="28"/>
        </w:rPr>
      </w:pPr>
    </w:p>
    <w:p>
      <w:pPr>
        <w:jc w:val="left"/>
        <w:outlineLvl w:val="0"/>
        <w:rPr>
          <w:b/>
          <w:sz w:val="28"/>
          <w:szCs w:val="28"/>
        </w:rPr>
      </w:pPr>
    </w:p>
    <w:p>
      <w:pPr>
        <w:jc w:val="left"/>
        <w:outlineLvl w:val="0"/>
        <w:rPr>
          <w:b/>
          <w:sz w:val="28"/>
          <w:szCs w:val="28"/>
        </w:rPr>
      </w:pPr>
    </w:p>
    <w:p>
      <w:pPr>
        <w:jc w:val="left"/>
        <w:outlineLvl w:val="0"/>
        <w:rPr>
          <w:b/>
          <w:sz w:val="28"/>
          <w:szCs w:val="28"/>
        </w:rPr>
      </w:pPr>
    </w:p>
    <w:p>
      <w:pPr>
        <w:jc w:val="left"/>
        <w:outlineLvl w:val="0"/>
        <w:rPr>
          <w:b/>
          <w:sz w:val="28"/>
          <w:szCs w:val="28"/>
        </w:rPr>
      </w:pPr>
      <w:r>
        <w:rPr>
          <w:b/>
          <w:sz w:val="28"/>
          <w:szCs w:val="28"/>
        </w:rPr>
        <w:t>九、学院领导审核意见：</w:t>
      </w:r>
    </w:p>
    <w:p>
      <w:pPr/>
    </w:p>
    <w:p>
      <w:pPr/>
    </w:p>
    <w:p>
      <w:pPr/>
    </w:p>
    <w:p>
      <w:pPr/>
    </w:p>
    <w:p>
      <w:pPr/>
    </w:p>
    <w:p>
      <w:pPr/>
    </w:p>
    <w:p>
      <w:pPr/>
    </w:p>
    <w:p>
      <w:pPr/>
    </w:p>
    <w:p>
      <w:pPr>
        <w:ind w:firstLine="960" w:firstLineChars="400"/>
      </w:pPr>
      <w:r>
        <w:t>1</w:t>
      </w:r>
      <w:r>
        <w:rPr>
          <w:rFonts w:hAnsi="宋体"/>
        </w:rPr>
        <w:t>．通过；</w:t>
      </w:r>
      <w:r>
        <w:t xml:space="preserve">           2</w:t>
      </w:r>
      <w:r>
        <w:rPr>
          <w:rFonts w:hAnsi="宋体"/>
        </w:rPr>
        <w:t>．完善后通过；　　　　　３．未通过</w:t>
      </w:r>
    </w:p>
    <w:p>
      <w:pPr/>
    </w:p>
    <w:p>
      <w:pPr/>
    </w:p>
    <w:p>
      <w:pPr/>
    </w:p>
    <w:p>
      <w:pPr>
        <w:ind w:firstLine="5640" w:firstLineChars="2350"/>
        <w:rPr>
          <w:u w:val="single"/>
        </w:rPr>
      </w:pPr>
      <w:r>
        <w:rPr>
          <w:rFonts w:hAnsi="宋体"/>
        </w:rPr>
        <w:t>学院领导签字：</w:t>
      </w:r>
      <w:r>
        <w:rPr>
          <w:rFonts w:hAnsi="宋体"/>
          <w:u w:val="single"/>
        </w:rPr>
        <w:t>　　　　</w:t>
      </w:r>
    </w:p>
    <w:p>
      <w:pPr>
        <w:ind w:firstLine="4620"/>
        <w:rPr>
          <w:u w:val="single"/>
        </w:rPr>
      </w:pPr>
    </w:p>
    <w:p>
      <w:pPr>
        <w:ind w:firstLine="2160" w:firstLineChars="900"/>
      </w:pPr>
      <w:r>
        <w:t xml:space="preserve">　　　　　　　　　　　          </w:t>
      </w:r>
      <w:r>
        <w:rPr>
          <w:u w:val="single"/>
        </w:rPr>
        <w:t xml:space="preserve">　    </w:t>
      </w:r>
      <w:r>
        <w:t>年</w:t>
      </w:r>
      <w:r>
        <w:rPr>
          <w:u w:val="single"/>
        </w:rPr>
        <w:t xml:space="preserve">　  </w:t>
      </w:r>
      <w:r>
        <w:t>月</w:t>
      </w:r>
      <w:r>
        <w:rPr>
          <w:u w:val="single"/>
        </w:rPr>
        <w:t xml:space="preserve">　  </w:t>
      </w:r>
      <w:r>
        <w:t>日</w:t>
      </w:r>
    </w:p>
    <w:p>
      <w:pPr>
        <w:rPr>
          <w:kern w:val="0"/>
        </w:rPr>
      </w:pPr>
    </w:p>
    <w:p>
      <w:pPr/>
    </w:p>
    <w:p>
      <w:pPr/>
    </w:p>
    <w:p>
      <w:pPr>
        <w:rPr>
          <w:rFonts w:ascii="楷体" w:hAnsi="楷体" w:eastAsia="楷体" w:cs="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183586">
    <w:nsid w:val="567F4DE2"/>
    <w:multiLevelType w:val="singleLevel"/>
    <w:tmpl w:val="567F4DE2"/>
    <w:lvl w:ilvl="0" w:tentative="1">
      <w:start w:val="1"/>
      <w:numFmt w:val="decimal"/>
      <w:suff w:val="nothing"/>
      <w:lvlText w:val="（%1）"/>
      <w:lvlJc w:val="left"/>
    </w:lvl>
  </w:abstractNum>
  <w:num w:numId="1">
    <w:abstractNumId w:val="14511835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3202A8"/>
    <w:rsid w:val="003202A8"/>
    <w:rsid w:val="00535AEF"/>
    <w:rsid w:val="0055239C"/>
    <w:rsid w:val="0056356C"/>
    <w:rsid w:val="00624A0B"/>
    <w:rsid w:val="00897072"/>
    <w:rsid w:val="00A1026F"/>
    <w:rsid w:val="00AD30E4"/>
    <w:rsid w:val="00D31419"/>
    <w:rsid w:val="024937CF"/>
    <w:rsid w:val="02DB52BD"/>
    <w:rsid w:val="03655221"/>
    <w:rsid w:val="0667328F"/>
    <w:rsid w:val="081232CB"/>
    <w:rsid w:val="115B2D88"/>
    <w:rsid w:val="149B08DC"/>
    <w:rsid w:val="15C26140"/>
    <w:rsid w:val="173F6931"/>
    <w:rsid w:val="22CB5324"/>
    <w:rsid w:val="25626261"/>
    <w:rsid w:val="26806A39"/>
    <w:rsid w:val="292C1B1A"/>
    <w:rsid w:val="29610CF0"/>
    <w:rsid w:val="2F850F05"/>
    <w:rsid w:val="310A1494"/>
    <w:rsid w:val="31961F6A"/>
    <w:rsid w:val="34F85A73"/>
    <w:rsid w:val="3A613357"/>
    <w:rsid w:val="3B59226A"/>
    <w:rsid w:val="3BEB75DB"/>
    <w:rsid w:val="3E5C3B5C"/>
    <w:rsid w:val="3F3F1382"/>
    <w:rsid w:val="40277950"/>
    <w:rsid w:val="43FB0295"/>
    <w:rsid w:val="44F11AA7"/>
    <w:rsid w:val="48066B36"/>
    <w:rsid w:val="4B35476F"/>
    <w:rsid w:val="4D4344CF"/>
    <w:rsid w:val="4F236F63"/>
    <w:rsid w:val="4FB411E3"/>
    <w:rsid w:val="50EA304C"/>
    <w:rsid w:val="55376EDE"/>
    <w:rsid w:val="57CC4919"/>
    <w:rsid w:val="59F861A7"/>
    <w:rsid w:val="5C4415EF"/>
    <w:rsid w:val="5D7C12EC"/>
    <w:rsid w:val="623C1C3A"/>
    <w:rsid w:val="62A734E8"/>
    <w:rsid w:val="63A32486"/>
    <w:rsid w:val="65E12D35"/>
    <w:rsid w:val="68C84CF7"/>
    <w:rsid w:val="6B4B4A16"/>
    <w:rsid w:val="6C786381"/>
    <w:rsid w:val="6C997F3B"/>
    <w:rsid w:val="739E743E"/>
    <w:rsid w:val="76232660"/>
    <w:rsid w:val="76255B63"/>
    <w:rsid w:val="7652792C"/>
    <w:rsid w:val="77DB3F30"/>
    <w:rsid w:val="7B215011"/>
    <w:rsid w:val="7FAA418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unhideWhenUsed/>
    <w:qFormat/>
    <w:uiPriority w:val="99"/>
    <w:pPr>
      <w:spacing w:beforeAutospacing="1" w:afterAutospacing="1"/>
      <w:jc w:val="left"/>
    </w:pPr>
    <w:rPr>
      <w:kern w:val="0"/>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semiHidden/>
    <w:qFormat/>
    <w:uiPriority w:val="99"/>
    <w:rPr>
      <w:sz w:val="18"/>
      <w:szCs w:val="18"/>
    </w:rPr>
  </w:style>
  <w:style w:type="character" w:customStyle="1" w:styleId="10">
    <w:name w:val="页脚 Char"/>
    <w:basedOn w:val="6"/>
    <w:link w:val="3"/>
    <w:semiHidden/>
    <w:qFormat/>
    <w:uiPriority w:val="99"/>
    <w:rPr>
      <w:sz w:val="18"/>
      <w:szCs w:val="18"/>
    </w:rPr>
  </w:style>
  <w:style w:type="paragraph" w:customStyle="1" w:styleId="11">
    <w:name w:val="列出段落1"/>
    <w:basedOn w:val="1"/>
    <w:qFormat/>
    <w:uiPriority w:val="34"/>
    <w:pPr>
      <w:ind w:firstLine="420" w:firstLineChars="200"/>
    </w:pPr>
  </w:style>
  <w:style w:type="character" w:customStyle="1" w:styleId="12">
    <w:name w:val="批注框文本 Char"/>
    <w:basedOn w:val="6"/>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电脑城纯净版</Company>
  <Pages>7</Pages>
  <Words>532</Words>
  <Characters>3036</Characters>
  <Lines>25</Lines>
  <Paragraphs>7</Paragraphs>
  <ScaleCrop>false</ScaleCrop>
  <LinksUpToDate>false</LinksUpToDate>
  <CharactersWithSpaces>3561</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2015-11-03T09:33:00Z</dcterms:created>
  <dc:creator>电脑城专用</dc:creator>
  <cp:lastModifiedBy>Gooraye</cp:lastModifiedBy>
  <dcterms:modified xsi:type="dcterms:W3CDTF">2016-01-11T07:47:00Z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