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30E4" w:rsidRDefault="00AD30E4">
      <w:pPr>
        <w:spacing w:before="100" w:beforeAutospacing="1" w:after="100" w:afterAutospacing="1"/>
        <w:jc w:val="center"/>
        <w:rPr>
          <w:b/>
          <w:bCs/>
          <w:spacing w:val="60"/>
          <w:sz w:val="60"/>
          <w:szCs w:val="60"/>
        </w:rPr>
      </w:pPr>
    </w:p>
    <w:p w:rsidR="00AD30E4" w:rsidRDefault="00A1026F">
      <w:pPr>
        <w:spacing w:before="100" w:beforeAutospacing="1" w:after="100" w:afterAutospacing="1"/>
        <w:jc w:val="center"/>
        <w:rPr>
          <w:sz w:val="60"/>
          <w:szCs w:val="60"/>
        </w:rPr>
      </w:pPr>
      <w:r>
        <w:rPr>
          <w:b/>
          <w:bCs/>
          <w:spacing w:val="60"/>
          <w:sz w:val="60"/>
          <w:szCs w:val="60"/>
        </w:rPr>
        <w:t>杭州电子科技大学</w:t>
      </w:r>
    </w:p>
    <w:p w:rsidR="00AD30E4" w:rsidRDefault="00A1026F">
      <w:pPr>
        <w:spacing w:before="100" w:beforeAutospacing="1" w:after="100" w:afterAutospacing="1"/>
        <w:jc w:val="center"/>
        <w:rPr>
          <w:spacing w:val="60"/>
          <w:sz w:val="48"/>
          <w:szCs w:val="48"/>
        </w:rPr>
      </w:pPr>
      <w:r>
        <w:rPr>
          <w:b/>
          <w:bCs/>
          <w:spacing w:val="60"/>
          <w:sz w:val="48"/>
          <w:szCs w:val="48"/>
        </w:rPr>
        <w:t>毕业设计（论文）开题报告</w:t>
      </w:r>
    </w:p>
    <w:p w:rsidR="00AD30E4" w:rsidRDefault="00D31419">
      <w:pPr>
        <w:jc w:val="center"/>
        <w:rPr>
          <w:b/>
          <w:sz w:val="48"/>
        </w:rPr>
      </w:pPr>
      <w:ins w:id="0" w:author="刀手" w:date="2015-11-13T00:56:00Z">
        <w:r>
          <w:rPr>
            <w:rFonts w:hint="eastAsia"/>
            <w:b/>
            <w:sz w:val="48"/>
          </w:rPr>
          <w:t>正文</w:t>
        </w:r>
        <w:r>
          <w:rPr>
            <w:rFonts w:hint="eastAsia"/>
            <w:b/>
            <w:sz w:val="48"/>
          </w:rPr>
          <w:t>(</w:t>
        </w:r>
        <w:r>
          <w:rPr>
            <w:rFonts w:hint="eastAsia"/>
            <w:b/>
            <w:sz w:val="48"/>
          </w:rPr>
          <w:t>“</w:t>
        </w:r>
        <w:r w:rsidRPr="00D31419">
          <w:rPr>
            <w:rFonts w:asciiTheme="minorEastAsia" w:eastAsiaTheme="minorEastAsia" w:hAnsiTheme="minorEastAsia" w:cs="楷体" w:hint="eastAsia"/>
            <w:b/>
            <w:bCs/>
            <w:sz w:val="28"/>
            <w:szCs w:val="28"/>
          </w:rPr>
          <w:t>4、研究工作进度</w:t>
        </w:r>
      </w:ins>
      <w:ins w:id="1" w:author="刀手" w:date="2015-11-13T00:57:00Z">
        <w:r>
          <w:rPr>
            <w:rFonts w:asciiTheme="minorEastAsia" w:eastAsiaTheme="minorEastAsia" w:hAnsiTheme="minorEastAsia" w:cs="楷体" w:hint="eastAsia"/>
            <w:b/>
            <w:bCs/>
            <w:sz w:val="28"/>
            <w:szCs w:val="28"/>
          </w:rPr>
          <w:t>”</w:t>
        </w:r>
      </w:ins>
      <w:ins w:id="2" w:author="刀手" w:date="2015-11-13T00:56:00Z">
        <w:r>
          <w:rPr>
            <w:rFonts w:asciiTheme="minorEastAsia" w:eastAsiaTheme="minorEastAsia" w:hAnsiTheme="minorEastAsia" w:cs="楷体" w:hint="eastAsia"/>
            <w:b/>
            <w:bCs/>
            <w:sz w:val="28"/>
            <w:szCs w:val="28"/>
          </w:rPr>
          <w:t>之前</w:t>
        </w:r>
        <w:r>
          <w:rPr>
            <w:rFonts w:hint="eastAsia"/>
            <w:b/>
            <w:sz w:val="48"/>
          </w:rPr>
          <w:t>)</w:t>
        </w:r>
        <w:r>
          <w:rPr>
            <w:rFonts w:hint="eastAsia"/>
            <w:b/>
            <w:sz w:val="48"/>
          </w:rPr>
          <w:t>字数没有到</w:t>
        </w:r>
        <w:r>
          <w:rPr>
            <w:rFonts w:hint="eastAsia"/>
            <w:b/>
            <w:sz w:val="48"/>
          </w:rPr>
          <w:t>3000</w:t>
        </w:r>
      </w:ins>
    </w:p>
    <w:p w:rsidR="00AD30E4" w:rsidRDefault="00AD30E4">
      <w:pPr>
        <w:jc w:val="center"/>
        <w:rPr>
          <w:b/>
          <w:sz w:val="48"/>
        </w:rPr>
      </w:pPr>
    </w:p>
    <w:tbl>
      <w:tblPr>
        <w:tblW w:w="8062" w:type="dxa"/>
        <w:jc w:val="center"/>
        <w:tblLayout w:type="fixed"/>
        <w:tblLook w:val="04A0"/>
      </w:tblPr>
      <w:tblGrid>
        <w:gridCol w:w="1800"/>
        <w:gridCol w:w="6262"/>
      </w:tblGrid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目</w:t>
            </w:r>
          </w:p>
        </w:tc>
        <w:tc>
          <w:tcPr>
            <w:tcW w:w="6262" w:type="dxa"/>
            <w:tcBorders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 w:rsidRPr="00D31419">
              <w:rPr>
                <w:rFonts w:hAnsi="宋体"/>
                <w:sz w:val="28"/>
                <w:szCs w:val="28"/>
                <w:rPrChange w:id="3" w:author="刀手" w:date="2015-11-13T00:55:00Z">
                  <w:rPr>
                    <w:rFonts w:hAnsi="宋体"/>
                    <w:szCs w:val="24"/>
                  </w:rPr>
                </w:rPrChange>
              </w:rPr>
              <w:t>基于</w:t>
            </w:r>
            <w:r w:rsidRPr="00D31419">
              <w:rPr>
                <w:rFonts w:hAnsi="宋体" w:hint="eastAsia"/>
                <w:sz w:val="28"/>
                <w:szCs w:val="28"/>
                <w:rPrChange w:id="4" w:author="刀手" w:date="2015-11-13T00:55:00Z">
                  <w:rPr>
                    <w:rFonts w:hint="eastAsia"/>
                    <w:szCs w:val="24"/>
                  </w:rPr>
                </w:rPrChange>
              </w:rPr>
              <w:t>Android</w:t>
            </w:r>
            <w:r w:rsidRPr="00D31419">
              <w:rPr>
                <w:rFonts w:hAnsi="宋体" w:hint="eastAsia"/>
                <w:sz w:val="28"/>
                <w:szCs w:val="28"/>
                <w:rPrChange w:id="5" w:author="刀手" w:date="2015-11-13T00:55:00Z">
                  <w:rPr>
                    <w:rFonts w:hint="eastAsia"/>
                    <w:szCs w:val="24"/>
                  </w:rPr>
                </w:rPrChange>
              </w:rPr>
              <w:t>系统的图像插值实现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院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通信工程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业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通信工程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名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林江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班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级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12083415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号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12081523</w:t>
            </w:r>
          </w:p>
        </w:tc>
      </w:tr>
      <w:tr w:rsidR="00AD30E4">
        <w:trPr>
          <w:trHeight w:val="1197"/>
          <w:jc w:val="center"/>
        </w:trPr>
        <w:tc>
          <w:tcPr>
            <w:tcW w:w="1800" w:type="dxa"/>
            <w:vAlign w:val="center"/>
          </w:tcPr>
          <w:p w:rsidR="00AD30E4" w:rsidRDefault="00A102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指导教师</w:t>
            </w:r>
          </w:p>
        </w:tc>
        <w:tc>
          <w:tcPr>
            <w:tcW w:w="6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30E4" w:rsidRDefault="00A102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陈华华</w:t>
            </w:r>
          </w:p>
        </w:tc>
      </w:tr>
    </w:tbl>
    <w:p w:rsidR="00AD30E4" w:rsidRDefault="00AD30E4">
      <w:pPr>
        <w:pStyle w:val="1"/>
        <w:spacing w:line="360" w:lineRule="auto"/>
        <w:ind w:firstLineChars="0" w:firstLine="0"/>
        <w:rPr>
          <w:sz w:val="28"/>
          <w:szCs w:val="28"/>
        </w:rPr>
      </w:pPr>
    </w:p>
    <w:p w:rsidR="00AD30E4" w:rsidRPr="00D31419" w:rsidRDefault="00A1026F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cs="楷体"/>
          <w:b/>
          <w:bCs/>
          <w:sz w:val="28"/>
          <w:szCs w:val="28"/>
          <w:rPrChange w:id="6" w:author="刀手" w:date="2015-11-13T00:55:00Z">
            <w:rPr>
              <w:rFonts w:ascii="楷体" w:eastAsia="楷体" w:hAnsi="楷体" w:cs="楷体"/>
              <w:b/>
              <w:bCs/>
              <w:sz w:val="28"/>
              <w:szCs w:val="28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7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lastRenderedPageBreak/>
        <w:t>1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8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、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9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综述本课题国内外研究动态，说明选题的依据和意义；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Theme="minorEastAsia" w:eastAsiaTheme="minorEastAsia" w:hAnsiTheme="minorEastAsia" w:cs="楷体"/>
          <w:sz w:val="21"/>
          <w:szCs w:val="21"/>
          <w:rPrChange w:id="10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随着社会的发展，智能手机越来越贴近人们的生活，人们对于手机中图像的要求越来越高。而现今手机中，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系统占据了智能手机系统的半壁江山，满足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手机用户对手机图像的需求是必要的。在数字图像处理中，图像插值是图像分辨率处理的重要环节，而对于基于电脑端的图像处理不一定适合于移动终端，因此，基于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系统的图像插值研究变得很有必要。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Theme="minorEastAsia" w:eastAsiaTheme="minorEastAsia" w:hAnsiTheme="minorEastAsia" w:cs="楷体"/>
          <w:sz w:val="21"/>
          <w:szCs w:val="21"/>
          <w:rPrChange w:id="18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插值是一种最基本的常用的几个运算，对于数字图像处理是一种基础的数据操作。数字图像插值有很多的应用领域，其中图像缩放和图像旋转是最典型的应用案例，后文主要研究内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容在于图像的缩放，并尽可能普及到图像旋转等需要用到图像插值的技术的实现。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Theme="minorEastAsia" w:eastAsiaTheme="minorEastAsia" w:hAnsiTheme="minorEastAsia" w:cs="楷体"/>
          <w:sz w:val="21"/>
          <w:szCs w:val="21"/>
          <w:rPrChange w:id="21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本文分析了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系统的发展以及现状，基于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系统的图像插值算法。在基于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系统的图像插值研究中，通过对图像基本元素的定量分析，可以得出影响图像显示的参数，如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GRB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值，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alpha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值等，这些参数的获取可以帮助我们定性定量的分析图像，并为图像插值做基本的理论基础。从未为图像插值的实现起到积极的作用</w:t>
      </w:r>
    </w:p>
    <w:p w:rsidR="00AD30E4" w:rsidRPr="00D31419" w:rsidRDefault="00A1026F">
      <w:pPr>
        <w:spacing w:line="360" w:lineRule="auto"/>
        <w:rPr>
          <w:rFonts w:asciiTheme="minorEastAsia" w:eastAsiaTheme="minorEastAsia" w:hAnsiTheme="minorEastAsia" w:cs="楷体"/>
          <w:sz w:val="21"/>
          <w:szCs w:val="21"/>
          <w:rPrChange w:id="3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本文的主要工作为：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1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）研究现有的图像插值算法，主要集中在双线性算法；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）研究在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系统上图像的显示；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3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）研究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系统上图像的插值实现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4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。</w:t>
      </w:r>
    </w:p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1"/>
          <w:szCs w:val="21"/>
          <w:rPrChange w:id="46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1026F">
      <w:pPr>
        <w:spacing w:line="360" w:lineRule="auto"/>
        <w:rPr>
          <w:rFonts w:asciiTheme="minorEastAsia" w:eastAsiaTheme="minorEastAsia" w:hAnsiTheme="minorEastAsia" w:cs="楷体"/>
          <w:b/>
          <w:bCs/>
          <w:sz w:val="28"/>
          <w:szCs w:val="28"/>
          <w:rPrChange w:id="47" w:author="刀手" w:date="2015-11-13T00:55:00Z">
            <w:rPr>
              <w:rFonts w:ascii="楷体" w:eastAsia="楷体" w:hAnsi="楷体" w:cs="楷体"/>
              <w:b/>
              <w:bCs/>
              <w:sz w:val="28"/>
              <w:szCs w:val="28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48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2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49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、研究的基本内容，拟解决的主要问题；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Theme="minorEastAsia" w:eastAsiaTheme="minorEastAsia" w:hAnsiTheme="minorEastAsia" w:cs="楷体"/>
          <w:sz w:val="21"/>
          <w:szCs w:val="21"/>
          <w:rPrChange w:id="50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本次课题研究在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智能手机平台上对图像进行显示，并且通过点击事件，对图像进行缩放以及旋转。在缩放以及旋转的过程中，使用双线性插值算法，对缩放或旋转后的图像进行平滑处理，避免图像模糊化。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54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系统最初由安迪鲁宾等人开发，最初目的是创建一个数码相机的先进操作，在被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google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收购后，被改造成一款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5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面向智能手机的操作系统。后经过逐步发展，逐渐扩展到平板电脑以及其他领域，而发展至今更是占据了智能手机操作系统的半壁江山。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系统由应用层、应用框架层、核心类库以及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linux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内核组成，它功能十分丰富。其中内容很多，而本课题仅需要研究的是它的应用层，即在手机上生成应用程序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(app)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，并且实现对图像实现双线性算法，实现对图像的缩放操作即可。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66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对于开发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6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系统应用程序，语言和开发工具是不可少的。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使用的是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java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语言，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JDK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则是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java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语言的软件开发工具包，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7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JDK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主要用于移动设备、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嵌入式设备上的上的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java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应用程序。它的功能通俗的说就是解释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java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语言。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IDE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则是开发使用的集成开发环境，它包含了代码编辑器、编译器、调试器和图形用户界面，集成代码编写功能、分析功能、编译功能、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debug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8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功能等，个人选用的是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Google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官方下载的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ADT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，即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SDK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eclipse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的集成。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98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9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在集成开发环境中，创建工程，编写源码，将工程运行到智能手机上。实现在智能手机上显示图片，并实现点击事件。改写双线性算法，应用到图片上。通过对源码的测试，就能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lastRenderedPageBreak/>
        <w:t>够运行出插值算法的具体体现。为双线性插值算法研究提供一个可视化的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结果。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0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百度百科的介绍上是这样的：“像素是指基本原色素及其灰度的基本编码，像素是构成数码影像的基本单元，通常以像素每英寸为单位表示影像分辨率的大小”。从定义上来看，不难发现，每一个数码影像即图片，都可以用像素来表示，而像素则是基本原色素及其灰度编码而成。通常来说，每一个像素点都是一个单个的染色点，像素越高则图片越清晰。如此一来，在图像放大的过程中，中间必定会有像素的空缺，那么怎么填充这一个个的像素空缺则是我要研究的问题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06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具体研究到源码，必须去了解像素的基本编码方式，不同的情况可能具有不同的编码方式，而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0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系统上每一个像素都可以被表示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8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位十六进制的数字，前两位用于表示灰度，之后六位则是用来表示颜色。而颜色由三原色构成，即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RGB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，红色绿色和蓝色，这样每一个像素都可以简单的用二进制数字表示出来，并且可以定性和定量的分析，这为之后的插值算法应用到图片上提供了理论基础。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16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在数学上，双线性算法是有两个变量的插值函数的线性插值扩展。其基本思想就是通过两次线性插值来实双线性插值。在很多实际的应用问题上，都可以用一定的函数来表示其内在规律。而线性函数则是通用的较为简单的数学函数，其对应的线性插值在数学、计算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1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机图形学等领域被广泛使用。但线性函数适用于一维的数据，例如数组的插值较为合适，对于图像用二维数组表示的数据则由两次线性插值来处理，即双线性插值算法。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20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当然，双线性算法并不是单纯的进行两次线性算法实现。它的关键思路是先在一个方向上执行线性插值，然后在另外一个方向上实现插值，最后通过两个方向的插入值来计算得到剩余的空的值。双线性算法具有速度快、质量较好、图像平滑的特点，基本适用于智能手机上用户对于图片处理的需求。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2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ab/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本次设计采用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Eclipse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开发工具在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2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系统上，实现对原图片进行分析，对像素点进行双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3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线性插值处理。实现对图片的缩放以及旋转的效果，得到较平滑的处理后的图像。</w:t>
      </w:r>
    </w:p>
    <w:p w:rsidR="00AD30E4" w:rsidRPr="00D31419" w:rsidRDefault="00AD30E4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31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D30E4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32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D30E4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13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1026F">
      <w:pPr>
        <w:spacing w:line="360" w:lineRule="auto"/>
        <w:rPr>
          <w:rFonts w:asciiTheme="minorEastAsia" w:eastAsiaTheme="minorEastAsia" w:hAnsiTheme="minorEastAsia" w:cs="楷体"/>
          <w:b/>
          <w:bCs/>
          <w:sz w:val="28"/>
          <w:szCs w:val="28"/>
          <w:rPrChange w:id="134" w:author="刀手" w:date="2015-11-13T00:55:00Z">
            <w:rPr>
              <w:rFonts w:ascii="楷体" w:eastAsia="楷体" w:hAnsi="楷体" w:cs="楷体"/>
              <w:b/>
              <w:bCs/>
              <w:sz w:val="28"/>
              <w:szCs w:val="28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135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3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136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、研究步骤、方法及措施；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37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3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1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3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）通过查阅一定的数量的相关文献，对所做的课题有一个宏观上的理解，并理清研究目标、研究方向以及研究的细节步骤。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40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）对查阅的资料进行过滤，获取到自己所需要的信息。做好外文翻译，撰写好开题报告、文献综述等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4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3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）学习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系统，了解双线性算法原理。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48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4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4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）编写双线性算法程序。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51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lastRenderedPageBreak/>
        <w:t>5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）程序调试阶段，修改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bug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，并尽可能优化程序方案，做好程序的封装等工作，在之后使用时调用。</w:t>
      </w:r>
    </w:p>
    <w:p w:rsidR="00AD30E4" w:rsidRPr="00D31419" w:rsidRDefault="00A1026F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56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6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）将资料汇总，在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5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androi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6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d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16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上实现算法，撰写毕业论文。</w:t>
      </w:r>
    </w:p>
    <w:p w:rsidR="00AD30E4" w:rsidRPr="00D31419" w:rsidRDefault="00AD30E4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62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D30E4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63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D30E4">
      <w:pPr>
        <w:spacing w:line="360" w:lineRule="auto"/>
        <w:ind w:firstLine="420"/>
        <w:rPr>
          <w:rFonts w:asciiTheme="minorEastAsia" w:eastAsiaTheme="minorEastAsia" w:hAnsiTheme="minorEastAsia" w:cs="楷体"/>
          <w:sz w:val="21"/>
          <w:szCs w:val="21"/>
          <w:rPrChange w:id="164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</w:p>
    <w:p w:rsidR="00AD30E4" w:rsidRPr="00D31419" w:rsidRDefault="00A1026F">
      <w:pPr>
        <w:spacing w:line="360" w:lineRule="auto"/>
        <w:rPr>
          <w:rFonts w:asciiTheme="minorEastAsia" w:eastAsiaTheme="minorEastAsia" w:hAnsiTheme="minorEastAsia" w:cs="楷体"/>
          <w:b/>
          <w:bCs/>
          <w:sz w:val="28"/>
          <w:szCs w:val="28"/>
          <w:rPrChange w:id="165" w:author="刀手" w:date="2015-11-13T00:55:00Z">
            <w:rPr>
              <w:rFonts w:ascii="楷体" w:eastAsia="楷体" w:hAnsi="楷体" w:cs="楷体"/>
              <w:b/>
              <w:bCs/>
              <w:sz w:val="28"/>
              <w:szCs w:val="28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166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4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167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、研究工作进度；</w:t>
      </w:r>
    </w:p>
    <w:tbl>
      <w:tblPr>
        <w:tblStyle w:val="a6"/>
        <w:tblW w:w="8522" w:type="dxa"/>
        <w:tblLayout w:type="fixed"/>
        <w:tblLook w:val="04A0"/>
      </w:tblPr>
      <w:tblGrid>
        <w:gridCol w:w="1044"/>
        <w:gridCol w:w="3405"/>
        <w:gridCol w:w="4073"/>
      </w:tblGrid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6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6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序号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7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7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时间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7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7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内容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7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7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1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7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7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2015.09.21 - 2015.10.08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7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7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明确任务、查阅文献资料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8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8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8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8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2015.10.09 - 2015.10.15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8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8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开题报告、综述、翻译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8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8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3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8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8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 xml:space="preserve">2015.10.16 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9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开题报告会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9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9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2015.10.17 - 2015.11.01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19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熟悉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8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java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19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语言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0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5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0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2015.11.02 - 2015.11.16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0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熟悉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6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Android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系统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0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0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6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1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1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2015.11.17 - 2015.12.01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1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1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熟悉双线性编程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1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1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7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1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1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2015.12.02 - 2015.12.16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1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1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实现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0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Android</w:t>
            </w: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系统上图像处理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2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8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2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2015.12.17 - 2015.01.01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2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优化程序、整理程序文档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2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2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9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30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31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2015.01.01 - 2015.01.19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32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33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完成论文、打印</w:t>
            </w:r>
          </w:p>
        </w:tc>
      </w:tr>
      <w:tr w:rsidR="00AD30E4" w:rsidRPr="00D31419">
        <w:tc>
          <w:tcPr>
            <w:tcW w:w="1044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34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35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10</w:t>
            </w:r>
          </w:p>
        </w:tc>
        <w:tc>
          <w:tcPr>
            <w:tcW w:w="3405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36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37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2016.01.20</w:t>
            </w:r>
          </w:p>
        </w:tc>
        <w:tc>
          <w:tcPr>
            <w:tcW w:w="4073" w:type="dxa"/>
          </w:tcPr>
          <w:p w:rsidR="00AD30E4" w:rsidRPr="00D31419" w:rsidRDefault="00A1026F">
            <w:pPr>
              <w:spacing w:line="360" w:lineRule="auto"/>
              <w:jc w:val="center"/>
              <w:rPr>
                <w:rFonts w:asciiTheme="minorEastAsia" w:eastAsiaTheme="minorEastAsia" w:hAnsiTheme="minorEastAsia" w:cs="楷体"/>
                <w:sz w:val="28"/>
                <w:szCs w:val="28"/>
                <w:rPrChange w:id="238" w:author="刀手" w:date="2015-11-13T00:55:00Z">
                  <w:rPr>
                    <w:rFonts w:ascii="楷体" w:eastAsia="楷体" w:hAnsi="楷体" w:cs="楷体"/>
                    <w:sz w:val="28"/>
                    <w:szCs w:val="28"/>
                  </w:rPr>
                </w:rPrChange>
              </w:rPr>
            </w:pPr>
            <w:r w:rsidRPr="00D31419">
              <w:rPr>
                <w:rFonts w:asciiTheme="minorEastAsia" w:eastAsiaTheme="minorEastAsia" w:hAnsiTheme="minorEastAsia" w:cs="楷体" w:hint="eastAsia"/>
                <w:sz w:val="28"/>
                <w:szCs w:val="28"/>
                <w:rPrChange w:id="239" w:author="刀手" w:date="2015-11-13T00:55:00Z">
                  <w:rPr>
                    <w:rFonts w:ascii="楷体" w:eastAsia="楷体" w:hAnsi="楷体" w:cs="楷体" w:hint="eastAsia"/>
                    <w:sz w:val="28"/>
                    <w:szCs w:val="28"/>
                  </w:rPr>
                </w:rPrChange>
              </w:rPr>
              <w:t>论文答辩</w:t>
            </w:r>
          </w:p>
        </w:tc>
      </w:tr>
    </w:tbl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8"/>
          <w:szCs w:val="28"/>
          <w:rPrChange w:id="240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8"/>
          <w:szCs w:val="28"/>
          <w:rPrChange w:id="241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8"/>
          <w:szCs w:val="28"/>
          <w:rPrChange w:id="242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8"/>
          <w:szCs w:val="28"/>
          <w:rPrChange w:id="243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Pr="00D31419" w:rsidRDefault="00AD30E4">
      <w:pPr>
        <w:spacing w:line="360" w:lineRule="auto"/>
        <w:rPr>
          <w:rFonts w:asciiTheme="minorEastAsia" w:eastAsiaTheme="minorEastAsia" w:hAnsiTheme="minorEastAsia" w:cs="楷体"/>
          <w:sz w:val="28"/>
          <w:szCs w:val="28"/>
          <w:rPrChange w:id="244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Pr="00D31419" w:rsidRDefault="00A1026F">
      <w:pPr>
        <w:spacing w:line="360" w:lineRule="auto"/>
        <w:rPr>
          <w:rFonts w:asciiTheme="minorEastAsia" w:eastAsiaTheme="minorEastAsia" w:hAnsiTheme="minorEastAsia" w:cs="楷体"/>
          <w:b/>
          <w:bCs/>
          <w:sz w:val="28"/>
          <w:szCs w:val="28"/>
          <w:rPrChange w:id="245" w:author="刀手" w:date="2015-11-13T00:55:00Z">
            <w:rPr>
              <w:rFonts w:ascii="楷体" w:eastAsia="楷体" w:hAnsi="楷体" w:cs="楷体"/>
              <w:b/>
              <w:bCs/>
              <w:sz w:val="28"/>
              <w:szCs w:val="28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246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lastRenderedPageBreak/>
        <w:t>5</w:t>
      </w:r>
      <w:r w:rsidRPr="00D31419">
        <w:rPr>
          <w:rFonts w:asciiTheme="minorEastAsia" w:eastAsiaTheme="minorEastAsia" w:hAnsiTheme="minorEastAsia" w:cs="楷体" w:hint="eastAsia"/>
          <w:b/>
          <w:bCs/>
          <w:sz w:val="28"/>
          <w:szCs w:val="28"/>
          <w:rPrChange w:id="247" w:author="刀手" w:date="2015-11-13T00:55:00Z"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rPrChange>
        </w:rPr>
        <w:t>、主要参考文献</w:t>
      </w:r>
      <w:ins w:id="248" w:author="刀手" w:date="2015-11-13T00:57:00Z">
        <w:r w:rsidR="00D31419">
          <w:rPr>
            <w:rFonts w:asciiTheme="minorEastAsia" w:eastAsiaTheme="minorEastAsia" w:hAnsiTheme="minorEastAsia" w:cs="楷体" w:hint="eastAsia"/>
            <w:b/>
            <w:bCs/>
            <w:sz w:val="28"/>
            <w:szCs w:val="28"/>
          </w:rPr>
          <w:t>在正文找要标注哪里引用了</w:t>
        </w:r>
        <w:r w:rsidR="00D31419">
          <w:rPr>
            <w:rFonts w:asciiTheme="minorEastAsia" w:eastAsiaTheme="minorEastAsia" w:hAnsiTheme="minorEastAsia" w:cs="楷体" w:hint="eastAsia"/>
            <w:b/>
            <w:bCs/>
            <w:sz w:val="28"/>
            <w:szCs w:val="28"/>
          </w:rPr>
          <w:t>参考文献</w:t>
        </w:r>
      </w:ins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49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[1]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刘治群，杨万挺，朱强；几种图像增强算法的比较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[J]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；合肥师范学院学报；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2010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06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58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5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[2]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吴丽冰，王劲林，胡建良，孙鹏；基于边缘平滑双线性插值算法的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uCGUI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高清显示技术；《计算机应用与研究》；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2008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65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[3]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李子楠，张科；一种改进的超分辨率图像重建方法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[D]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6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；《弹箭与制导学报》；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2010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72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4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廖汝鹏，蔡泽锋，闾晓晨，郑学仁；一种图像缩放的简化双线性插值电路；微电子学与计算机；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2009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7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12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81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5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王杰，李洪兴，王加银，苗志宏；一种图像快速线性插值的实现方案与分析；电子学报；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2009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7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8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90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6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高放，赵杰；一种改进的线性图像插值算法；电子设计工程；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2012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15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29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299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7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陈高波，刘海燕，商胜武一类双线性规划的线性逼近算法；西南交通大学学报；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2002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5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5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308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0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8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张志江；线性双层规划的性质和算法研究；山东大学；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2008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4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</w:p>
    <w:p w:rsidR="00AD30E4" w:rsidRPr="00D31419" w:rsidRDefault="00A1026F">
      <w:pPr>
        <w:autoSpaceDE w:val="0"/>
        <w:autoSpaceDN w:val="0"/>
        <w:adjustRightInd w:val="0"/>
        <w:spacing w:line="400" w:lineRule="exact"/>
        <w:jc w:val="left"/>
        <w:rPr>
          <w:rFonts w:asciiTheme="minorEastAsia" w:eastAsiaTheme="minorEastAsia" w:hAnsiTheme="minorEastAsia" w:cs="楷体"/>
          <w:sz w:val="21"/>
          <w:szCs w:val="21"/>
          <w:rPrChange w:id="315" w:author="刀手" w:date="2015-11-13T00:55:00Z">
            <w:rPr>
              <w:rFonts w:ascii="楷体" w:eastAsia="楷体" w:hAnsi="楷体" w:cs="楷体"/>
              <w:sz w:val="21"/>
              <w:szCs w:val="21"/>
            </w:rPr>
          </w:rPrChange>
        </w:rPr>
      </w:pP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6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[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7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9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8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 xml:space="preserve">] 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19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王少波，张晓兰；关于双线性函数的几个结果；南昌工程学院学报；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20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1994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21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年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22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2</w:t>
      </w:r>
      <w:r w:rsidRPr="00D31419">
        <w:rPr>
          <w:rFonts w:asciiTheme="minorEastAsia" w:eastAsiaTheme="minorEastAsia" w:hAnsiTheme="minorEastAsia" w:cs="楷体" w:hint="eastAsia"/>
          <w:sz w:val="21"/>
          <w:szCs w:val="21"/>
          <w:rPrChange w:id="323" w:author="刀手" w:date="2015-11-13T00:55:00Z">
            <w:rPr>
              <w:rFonts w:ascii="楷体" w:eastAsia="楷体" w:hAnsi="楷体" w:cs="楷体" w:hint="eastAsia"/>
              <w:sz w:val="21"/>
              <w:szCs w:val="21"/>
            </w:rPr>
          </w:rPrChange>
        </w:rPr>
        <w:t>期</w:t>
      </w:r>
    </w:p>
    <w:p w:rsidR="00AD30E4" w:rsidRPr="00D31419" w:rsidRDefault="00AD30E4">
      <w:pPr>
        <w:rPr>
          <w:rFonts w:asciiTheme="minorEastAsia" w:eastAsiaTheme="minorEastAsia" w:hAnsiTheme="minorEastAsia" w:cs="楷体"/>
          <w:sz w:val="28"/>
          <w:szCs w:val="28"/>
          <w:rPrChange w:id="324" w:author="刀手" w:date="2015-11-13T00:55:00Z">
            <w:rPr>
              <w:rFonts w:ascii="楷体" w:eastAsia="楷体" w:hAnsi="楷体" w:cs="楷体"/>
              <w:sz w:val="28"/>
              <w:szCs w:val="28"/>
            </w:rPr>
          </w:rPrChange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  <w:bookmarkStart w:id="325" w:name="_GoBack"/>
      <w:bookmarkEnd w:id="325"/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p w:rsidR="00AD30E4" w:rsidRDefault="00A1026F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六、指导教师审核意见：</w:t>
      </w:r>
      <w:r>
        <w:rPr>
          <w:b/>
          <w:sz w:val="28"/>
          <w:szCs w:val="28"/>
        </w:rPr>
        <w:t xml:space="preserve"> </w:t>
      </w:r>
    </w:p>
    <w:p w:rsidR="00AD30E4" w:rsidRDefault="00AD30E4"/>
    <w:p w:rsidR="00AD30E4" w:rsidRDefault="00AD30E4"/>
    <w:p w:rsidR="00AD30E4" w:rsidRDefault="00AD30E4"/>
    <w:p w:rsidR="00AD30E4" w:rsidRDefault="00A1026F">
      <w:pPr>
        <w:ind w:firstLineChars="2300" w:firstLine="5520"/>
      </w:pPr>
      <w:r>
        <w:t>指导教师签字：</w:t>
      </w:r>
    </w:p>
    <w:p w:rsidR="00AD30E4" w:rsidRDefault="00AD30E4">
      <w:pPr>
        <w:ind w:firstLineChars="2600" w:firstLine="6240"/>
        <w:jc w:val="left"/>
        <w:rPr>
          <w:u w:val="single"/>
        </w:rPr>
      </w:pPr>
    </w:p>
    <w:p w:rsidR="00AD30E4" w:rsidRDefault="00A1026F">
      <w:pPr>
        <w:jc w:val="right"/>
      </w:pPr>
      <w:r>
        <w:rPr>
          <w:u w:val="single"/>
        </w:rPr>
        <w:t xml:space="preserve">　</w:t>
      </w:r>
      <w:r>
        <w:rPr>
          <w:u w:val="single"/>
        </w:rPr>
        <w:t xml:space="preserve">   </w:t>
      </w:r>
      <w:r>
        <w:t>年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月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日</w:t>
      </w: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D30E4">
      <w:pPr>
        <w:outlineLvl w:val="0"/>
        <w:rPr>
          <w:b/>
          <w:sz w:val="28"/>
          <w:szCs w:val="28"/>
        </w:rPr>
      </w:pPr>
    </w:p>
    <w:p w:rsidR="00AD30E4" w:rsidRDefault="00A1026F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七、系（教研室）评议意见：</w:t>
      </w:r>
      <w:r>
        <w:rPr>
          <w:b/>
          <w:sz w:val="28"/>
          <w:szCs w:val="28"/>
        </w:rPr>
        <w:t xml:space="preserve"> </w:t>
      </w:r>
    </w:p>
    <w:p w:rsidR="00AD30E4" w:rsidRDefault="00AD30E4"/>
    <w:p w:rsidR="00AD30E4" w:rsidRDefault="00AD30E4"/>
    <w:p w:rsidR="00AD30E4" w:rsidRDefault="00AD30E4"/>
    <w:p w:rsidR="00AD30E4" w:rsidRDefault="00AD30E4"/>
    <w:p w:rsidR="00AD30E4" w:rsidRDefault="00A1026F">
      <w:pPr>
        <w:ind w:firstLineChars="2000" w:firstLine="4800"/>
      </w:pPr>
      <w:r>
        <w:rPr>
          <w:rFonts w:hAnsi="宋体"/>
        </w:rPr>
        <w:t>系（教研室）主任签字：</w:t>
      </w:r>
    </w:p>
    <w:p w:rsidR="00AD30E4" w:rsidRDefault="00AD30E4">
      <w:pPr>
        <w:ind w:firstLineChars="2600" w:firstLine="6240"/>
        <w:jc w:val="left"/>
        <w:rPr>
          <w:u w:val="single"/>
        </w:rPr>
      </w:pPr>
    </w:p>
    <w:p w:rsidR="00AD30E4" w:rsidRDefault="00A1026F">
      <w:pPr>
        <w:jc w:val="right"/>
      </w:pPr>
      <w:r>
        <w:rPr>
          <w:u w:val="single"/>
        </w:rPr>
        <w:t xml:space="preserve">　</w:t>
      </w:r>
      <w:r>
        <w:rPr>
          <w:u w:val="single"/>
        </w:rPr>
        <w:t xml:space="preserve">    </w:t>
      </w:r>
      <w:r>
        <w:t>年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月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rPr>
          <w:rFonts w:hAnsi="宋体"/>
        </w:rPr>
        <w:t>日</w:t>
      </w: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D30E4"/>
    <w:p w:rsidR="00AD30E4" w:rsidRDefault="00AD30E4"/>
    <w:p w:rsidR="00AD30E4" w:rsidRDefault="00AD30E4"/>
    <w:p w:rsidR="00AD30E4" w:rsidRDefault="00AD30E4">
      <w:pPr>
        <w:spacing w:line="400" w:lineRule="exact"/>
        <w:rPr>
          <w:color w:val="FF0000"/>
        </w:rPr>
      </w:pPr>
    </w:p>
    <w:p w:rsidR="00AD30E4" w:rsidRDefault="00AD30E4"/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1026F"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八、开题小组评审意见：</w:t>
      </w:r>
    </w:p>
    <w:p w:rsidR="00AD30E4" w:rsidRDefault="00AD30E4"/>
    <w:p w:rsidR="00AD30E4" w:rsidRDefault="00AD30E4">
      <w:pPr>
        <w:rPr>
          <w:szCs w:val="24"/>
        </w:rPr>
      </w:pPr>
    </w:p>
    <w:p w:rsidR="00AD30E4" w:rsidRDefault="00AD30E4"/>
    <w:p w:rsidR="00AD30E4" w:rsidRDefault="00A1026F">
      <w:pPr>
        <w:ind w:firstLineChars="2000" w:firstLine="4800"/>
        <w:rPr>
          <w:u w:val="single"/>
        </w:rPr>
      </w:pPr>
      <w:r>
        <w:rPr>
          <w:rFonts w:hAnsi="宋体"/>
        </w:rPr>
        <w:t>开题小组负责人签字：</w:t>
      </w:r>
      <w:r>
        <w:rPr>
          <w:rFonts w:hAnsi="宋体"/>
          <w:u w:val="single"/>
        </w:rPr>
        <w:t xml:space="preserve">　　　　</w:t>
      </w:r>
    </w:p>
    <w:p w:rsidR="00AD30E4" w:rsidRDefault="00AD30E4">
      <w:pPr>
        <w:ind w:firstLine="4620"/>
        <w:rPr>
          <w:u w:val="single"/>
        </w:rPr>
      </w:pPr>
    </w:p>
    <w:p w:rsidR="00AD30E4" w:rsidRDefault="00A1026F">
      <w:pPr>
        <w:ind w:firstLineChars="900" w:firstLine="2160"/>
      </w:pPr>
      <w:r>
        <w:t xml:space="preserve">　　　　　　　　　　　</w:t>
      </w:r>
      <w:r>
        <w:t xml:space="preserve">           </w:t>
      </w:r>
      <w:r>
        <w:rPr>
          <w:u w:val="single"/>
        </w:rPr>
        <w:t xml:space="preserve">　</w:t>
      </w:r>
      <w:r>
        <w:rPr>
          <w:u w:val="single"/>
        </w:rPr>
        <w:t xml:space="preserve">   </w:t>
      </w:r>
      <w:r>
        <w:t>年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月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日</w:t>
      </w:r>
    </w:p>
    <w:p w:rsidR="00AD30E4" w:rsidRDefault="00AD30E4">
      <w:pPr>
        <w:jc w:val="left"/>
        <w:rPr>
          <w:kern w:val="0"/>
        </w:rPr>
      </w:pPr>
    </w:p>
    <w:p w:rsidR="00AD30E4" w:rsidRDefault="00AD30E4">
      <w:pPr>
        <w:jc w:val="left"/>
        <w:rPr>
          <w:b/>
          <w:sz w:val="28"/>
          <w:szCs w:val="28"/>
        </w:rPr>
      </w:pP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D30E4">
      <w:pPr>
        <w:jc w:val="left"/>
        <w:outlineLvl w:val="0"/>
        <w:rPr>
          <w:b/>
          <w:sz w:val="28"/>
          <w:szCs w:val="28"/>
        </w:rPr>
      </w:pPr>
    </w:p>
    <w:p w:rsidR="00AD30E4" w:rsidRDefault="00A1026F"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九、学院领导审核意见：</w:t>
      </w:r>
    </w:p>
    <w:p w:rsidR="00AD30E4" w:rsidRDefault="00AD30E4"/>
    <w:p w:rsidR="00AD30E4" w:rsidRDefault="00AD30E4"/>
    <w:p w:rsidR="00AD30E4" w:rsidRDefault="00AD30E4"/>
    <w:p w:rsidR="00AD30E4" w:rsidRDefault="00AD30E4"/>
    <w:p w:rsidR="00AD30E4" w:rsidRDefault="00AD30E4"/>
    <w:p w:rsidR="00AD30E4" w:rsidRDefault="00AD30E4"/>
    <w:p w:rsidR="00AD30E4" w:rsidRDefault="00AD30E4"/>
    <w:p w:rsidR="00AD30E4" w:rsidRDefault="00AD30E4"/>
    <w:p w:rsidR="00AD30E4" w:rsidRDefault="00A1026F">
      <w:pPr>
        <w:ind w:firstLineChars="400" w:firstLine="960"/>
      </w:pPr>
      <w:r>
        <w:t>1</w:t>
      </w:r>
      <w:r>
        <w:rPr>
          <w:rFonts w:hAnsi="宋体"/>
        </w:rPr>
        <w:t>．通过；</w:t>
      </w:r>
      <w:r>
        <w:t xml:space="preserve">           2</w:t>
      </w:r>
      <w:r>
        <w:rPr>
          <w:rFonts w:hAnsi="宋体"/>
        </w:rPr>
        <w:t>．完善后通过；　　　　　３．未通过</w:t>
      </w:r>
    </w:p>
    <w:p w:rsidR="00AD30E4" w:rsidRDefault="00AD30E4"/>
    <w:p w:rsidR="00AD30E4" w:rsidRDefault="00AD30E4"/>
    <w:p w:rsidR="00AD30E4" w:rsidRDefault="00AD30E4"/>
    <w:p w:rsidR="00AD30E4" w:rsidRDefault="00A1026F">
      <w:pPr>
        <w:ind w:firstLineChars="2350" w:firstLine="5640"/>
        <w:rPr>
          <w:u w:val="single"/>
        </w:rPr>
      </w:pPr>
      <w:r>
        <w:rPr>
          <w:rFonts w:hAnsi="宋体"/>
        </w:rPr>
        <w:t>学院领导签字：</w:t>
      </w:r>
      <w:r>
        <w:rPr>
          <w:rFonts w:hAnsi="宋体"/>
          <w:u w:val="single"/>
        </w:rPr>
        <w:t xml:space="preserve">　　　　</w:t>
      </w:r>
    </w:p>
    <w:p w:rsidR="00AD30E4" w:rsidRDefault="00AD30E4">
      <w:pPr>
        <w:ind w:firstLine="4620"/>
        <w:rPr>
          <w:u w:val="single"/>
        </w:rPr>
      </w:pPr>
    </w:p>
    <w:p w:rsidR="00AD30E4" w:rsidRDefault="00A1026F">
      <w:pPr>
        <w:ind w:firstLineChars="900" w:firstLine="2160"/>
      </w:pPr>
      <w:r>
        <w:t xml:space="preserve">　　　　　　　　　　　</w:t>
      </w:r>
      <w:r>
        <w:t xml:space="preserve">          </w:t>
      </w:r>
      <w:r>
        <w:rPr>
          <w:u w:val="single"/>
        </w:rPr>
        <w:t xml:space="preserve">　</w:t>
      </w:r>
      <w:r>
        <w:rPr>
          <w:u w:val="single"/>
        </w:rPr>
        <w:t xml:space="preserve">    </w:t>
      </w:r>
      <w:r>
        <w:t>年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月</w:t>
      </w:r>
      <w:r>
        <w:rPr>
          <w:u w:val="single"/>
        </w:rPr>
        <w:t xml:space="preserve">　</w:t>
      </w:r>
      <w:r>
        <w:rPr>
          <w:u w:val="single"/>
        </w:rPr>
        <w:t xml:space="preserve">  </w:t>
      </w:r>
      <w:r>
        <w:t>日</w:t>
      </w:r>
    </w:p>
    <w:p w:rsidR="00AD30E4" w:rsidRDefault="00AD30E4">
      <w:pPr>
        <w:rPr>
          <w:kern w:val="0"/>
        </w:rPr>
      </w:pPr>
    </w:p>
    <w:p w:rsidR="00AD30E4" w:rsidRDefault="00AD30E4"/>
    <w:p w:rsidR="00AD30E4" w:rsidRDefault="00AD30E4"/>
    <w:p w:rsidR="00AD30E4" w:rsidRDefault="00AD30E4">
      <w:pPr>
        <w:rPr>
          <w:rFonts w:ascii="楷体" w:eastAsia="楷体" w:hAnsi="楷体" w:cs="楷体"/>
          <w:sz w:val="28"/>
          <w:szCs w:val="28"/>
        </w:rPr>
      </w:pPr>
    </w:p>
    <w:sectPr w:rsidR="00AD30E4" w:rsidSect="00AD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26F" w:rsidRDefault="00A1026F" w:rsidP="00D31419">
      <w:r>
        <w:separator/>
      </w:r>
    </w:p>
  </w:endnote>
  <w:endnote w:type="continuationSeparator" w:id="1">
    <w:p w:rsidR="00A1026F" w:rsidRDefault="00A1026F" w:rsidP="00D31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26F" w:rsidRDefault="00A1026F" w:rsidP="00D31419">
      <w:r>
        <w:separator/>
      </w:r>
    </w:p>
  </w:footnote>
  <w:footnote w:type="continuationSeparator" w:id="1">
    <w:p w:rsidR="00A1026F" w:rsidRDefault="00A1026F" w:rsidP="00D314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3202A8"/>
    <w:rsid w:val="003202A8"/>
    <w:rsid w:val="00535AEF"/>
    <w:rsid w:val="0055239C"/>
    <w:rsid w:val="0056356C"/>
    <w:rsid w:val="00624A0B"/>
    <w:rsid w:val="00897072"/>
    <w:rsid w:val="00A1026F"/>
    <w:rsid w:val="00AD30E4"/>
    <w:rsid w:val="00D31419"/>
    <w:rsid w:val="02DB52BD"/>
    <w:rsid w:val="03655221"/>
    <w:rsid w:val="29610CF0"/>
    <w:rsid w:val="2F850F05"/>
    <w:rsid w:val="34F85A73"/>
    <w:rsid w:val="3BEB75DB"/>
    <w:rsid w:val="3F3F1382"/>
    <w:rsid w:val="40277950"/>
    <w:rsid w:val="5C4415EF"/>
    <w:rsid w:val="65E12D35"/>
    <w:rsid w:val="7623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E4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D30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unhideWhenUsed/>
    <w:rsid w:val="00AD30E4"/>
    <w:pPr>
      <w:spacing w:beforeAutospacing="1" w:afterAutospacing="1"/>
      <w:jc w:val="left"/>
    </w:pPr>
    <w:rPr>
      <w:kern w:val="0"/>
    </w:rPr>
  </w:style>
  <w:style w:type="table" w:styleId="a6">
    <w:name w:val="Table Grid"/>
    <w:basedOn w:val="a1"/>
    <w:uiPriority w:val="59"/>
    <w:rsid w:val="00AD30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AD30E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D30E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D30E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14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14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532</Words>
  <Characters>3036</Characters>
  <Application>Microsoft Office Word</Application>
  <DocSecurity>0</DocSecurity>
  <Lines>25</Lines>
  <Paragraphs>7</Paragraphs>
  <ScaleCrop>false</ScaleCrop>
  <Company>电脑城纯净版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电脑城专用</dc:creator>
  <cp:lastModifiedBy>刀手</cp:lastModifiedBy>
  <cp:revision>6</cp:revision>
  <dcterms:created xsi:type="dcterms:W3CDTF">2015-11-03T09:33:00Z</dcterms:created>
  <dcterms:modified xsi:type="dcterms:W3CDTF">2015-11-12T16:57:00Z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